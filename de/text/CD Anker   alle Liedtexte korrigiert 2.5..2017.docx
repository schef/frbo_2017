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92" w:rsidRPr="00A732DE" w:rsidRDefault="00D20792" w:rsidP="00A732DE">
      <w:pPr>
        <w:pStyle w:val="Titel"/>
        <w:numPr>
          <w:ilvl w:val="0"/>
          <w:numId w:val="2"/>
        </w:numPr>
        <w:rPr>
          <w:rPrChange w:id="0" w:author="Frank Bosch" w:date="2017-05-02T18:31:00Z">
            <w:rPr>
              <w:shd w:val="clear" w:color="auto" w:fill="FFFFFF"/>
            </w:rPr>
          </w:rPrChange>
        </w:rPr>
        <w:pPrChange w:id="1" w:author="Frank Bosch" w:date="2017-05-02T18:29:00Z">
          <w:pPr/>
        </w:pPrChange>
      </w:pPr>
      <w:r w:rsidRPr="00A732DE">
        <w:rPr>
          <w:rPrChange w:id="2" w:author="Frank Bosch" w:date="2017-05-02T18:28:00Z">
            <w:rPr>
              <w:shd w:val="clear" w:color="auto" w:fill="FFFFFF"/>
            </w:rPr>
          </w:rPrChange>
        </w:rPr>
        <w:t>Gedanken des Friedens</w:t>
      </w:r>
      <w:ins w:id="3" w:author="Frank Bosch" w:date="2017-05-02T18:28:00Z">
        <w:r w:rsidR="00A732DE" w:rsidRPr="00A732DE">
          <w:rPr>
            <w:rPrChange w:id="4" w:author="Frank Bosch" w:date="2017-05-02T18:28:00Z">
              <w:rPr>
                <w:shd w:val="clear" w:color="auto" w:fill="FFFFFF"/>
              </w:rPr>
            </w:rPrChange>
          </w:rPr>
          <w:t xml:space="preserve"> </w:t>
        </w:r>
      </w:ins>
      <w:ins w:id="5" w:author="Frank Bosch" w:date="2017-05-02T18:31:00Z">
        <w:r w:rsidR="00A732DE" w:rsidRPr="00A732DE">
          <w:rPr>
            <w:rPrChange w:id="6" w:author="Frank Bosch" w:date="2017-05-02T18:31:00Z">
              <w:rPr/>
            </w:rPrChange>
          </w:rPr>
          <w:t>(</w:t>
        </w:r>
      </w:ins>
      <w:del w:id="7" w:author="Frank Bosch" w:date="2017-05-02T18:28:00Z">
        <w:r w:rsidRPr="00A732DE" w:rsidDel="00A732DE">
          <w:rPr>
            <w:rPrChange w:id="8" w:author="Frank Bosch" w:date="2017-05-02T18:31:00Z">
              <w:rPr>
                <w:shd w:val="clear" w:color="auto" w:fill="FFFFFF"/>
              </w:rPr>
            </w:rPrChange>
          </w:rPr>
          <w:delText xml:space="preserve"> </w:delText>
        </w:r>
      </w:del>
      <w:ins w:id="9" w:author="Schwarz, Monika" w:date="2017-02-06T10:57:00Z">
        <w:del w:id="10" w:author="Frank Bosch" w:date="2017-05-02T18:28:00Z">
          <w:r w:rsidR="00FF1F2B" w:rsidRPr="00A732DE" w:rsidDel="00A732DE">
            <w:rPr>
              <w:rPrChange w:id="11" w:author="Frank Bosch" w:date="2017-05-02T18:31:00Z">
                <w:rPr>
                  <w:shd w:val="clear" w:color="auto" w:fill="FFFFFF"/>
                </w:rPr>
              </w:rPrChange>
            </w:rPr>
            <w:delText>-</w:delText>
          </w:r>
        </w:del>
        <w:del w:id="12" w:author="Frank Bosch" w:date="2017-05-02T18:27:00Z">
          <w:r w:rsidR="00FF1F2B" w:rsidRPr="00A732DE" w:rsidDel="00A732DE">
            <w:rPr>
              <w:rPrChange w:id="13" w:author="Frank Bosch" w:date="2017-05-02T18:31:00Z">
                <w:rPr>
                  <w:shd w:val="clear" w:color="auto" w:fill="FFFFFF"/>
                </w:rPr>
              </w:rPrChange>
            </w:rPr>
            <w:delText xml:space="preserve"> </w:delText>
          </w:r>
        </w:del>
      </w:ins>
      <w:r w:rsidRPr="00A732DE">
        <w:rPr>
          <w:rPrChange w:id="14" w:author="Frank Bosch" w:date="2017-05-02T18:31:00Z">
            <w:rPr>
              <w:shd w:val="clear" w:color="auto" w:fill="FFFFFF"/>
            </w:rPr>
          </w:rPrChange>
        </w:rPr>
        <w:t>Jer.  29,11</w:t>
      </w:r>
      <w:ins w:id="15" w:author="Frank Bosch" w:date="2017-05-02T18:31:00Z">
        <w:r w:rsidR="00A732DE" w:rsidRPr="00A732DE">
          <w:rPr>
            <w:rPrChange w:id="16" w:author="Frank Bosch" w:date="2017-05-02T18:31:00Z">
              <w:rPr/>
            </w:rPrChange>
          </w:rPr>
          <w:t>)</w:t>
        </w:r>
      </w:ins>
    </w:p>
    <w:p w:rsidR="00D20792" w:rsidRDefault="00D20792" w:rsidP="00D20792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</w:rPr>
        <w:t>Denn</w:t>
      </w:r>
      <w:r w:rsidRPr="00D20792">
        <w:rPr>
          <w:rStyle w:val="apple-converted-space"/>
          <w:rFonts w:ascii="Arial" w:hAnsi="Arial" w:cs="Arial"/>
          <w:b/>
          <w:color w:val="444444"/>
          <w:sz w:val="40"/>
          <w:szCs w:val="40"/>
          <w:shd w:val="clear" w:color="auto" w:fill="FFFFFF"/>
        </w:rPr>
        <w:t> </w:t>
      </w:r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>ich weiß wohl, was ich für Gedanken</w:t>
      </w:r>
      <w:del w:id="17" w:author="Schwarz, Monika" w:date="2017-02-06T11:33:00Z">
        <w:r w:rsidR="00AB522C" w:rsidDel="00661A47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>,</w:delText>
        </w:r>
      </w:del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</w:p>
    <w:p w:rsidR="00D20792" w:rsidRPr="00D20792" w:rsidRDefault="00D20792" w:rsidP="00D20792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D20792" w:rsidRDefault="00AB522C" w:rsidP="00D20792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über </w:t>
      </w:r>
      <w:ins w:id="18" w:author="Frank Bosch" w:date="2017-04-24T11:21:00Z">
        <w:r w:rsidR="0082139F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>E</w:t>
        </w:r>
      </w:ins>
      <w:del w:id="19" w:author="Frank Bosch" w:date="2017-04-24T11:21:00Z">
        <w:r w:rsidDel="0082139F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>e</w:delText>
        </w:r>
      </w:del>
      <w:r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uch habe, sagt der HERR, der </w:t>
      </w:r>
      <w:del w:id="20" w:author="Schwarz, Monika" w:date="2017-02-06T10:56:00Z">
        <w:r w:rsidDel="00FF1F2B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>Euch</w:delText>
        </w:r>
        <w:r w:rsidR="00D20792" w:rsidRPr="00D20792" w:rsidDel="00FF1F2B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 xml:space="preserve"> </w:delText>
        </w:r>
      </w:del>
      <w:ins w:id="21" w:author="Frank Bosch" w:date="2017-04-24T11:22:00Z">
        <w:r w:rsidR="0082139F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>E</w:t>
        </w:r>
      </w:ins>
      <w:ins w:id="22" w:author="Schwarz, Monika" w:date="2017-02-06T10:56:00Z">
        <w:del w:id="23" w:author="Frank Bosch" w:date="2017-04-24T11:22:00Z">
          <w:r w:rsidR="00FF1F2B" w:rsidDel="0082139F">
            <w:rPr>
              <w:rStyle w:val="Fett"/>
              <w:rFonts w:ascii="Arial" w:hAnsi="Arial" w:cs="Arial"/>
              <w:b w:val="0"/>
              <w:color w:val="444444"/>
              <w:sz w:val="40"/>
              <w:szCs w:val="40"/>
              <w:bdr w:val="none" w:sz="0" w:space="0" w:color="auto" w:frame="1"/>
              <w:shd w:val="clear" w:color="auto" w:fill="FFFFFF"/>
            </w:rPr>
            <w:delText>e</w:delText>
          </w:r>
        </w:del>
        <w:r w:rsidR="00FF1F2B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>uch</w:t>
        </w:r>
        <w:r w:rsidR="00FF1F2B" w:rsidRPr="00D20792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 xml:space="preserve"> </w:t>
        </w:r>
      </w:ins>
      <w:r w:rsidR="006B378F"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>liebhat</w:t>
      </w:r>
      <w:r w:rsidR="006B378F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>.</w:t>
      </w:r>
    </w:p>
    <w:p w:rsidR="006B378F" w:rsidRDefault="006B378F" w:rsidP="00D20792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6B378F" w:rsidRDefault="006B378F" w:rsidP="006B378F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</w:rPr>
        <w:t>Denn</w:t>
      </w:r>
      <w:r w:rsidRPr="00D20792">
        <w:rPr>
          <w:rStyle w:val="apple-converted-space"/>
          <w:rFonts w:ascii="Arial" w:hAnsi="Arial" w:cs="Arial"/>
          <w:b/>
          <w:color w:val="444444"/>
          <w:sz w:val="40"/>
          <w:szCs w:val="40"/>
          <w:shd w:val="clear" w:color="auto" w:fill="FFFFFF"/>
        </w:rPr>
        <w:t> </w:t>
      </w:r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ich weiß wohl, was ich für Gedanken </w:t>
      </w:r>
    </w:p>
    <w:p w:rsidR="006B378F" w:rsidRPr="00D20792" w:rsidRDefault="006B378F" w:rsidP="006B378F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6B378F" w:rsidRPr="00D20792" w:rsidRDefault="006B378F" w:rsidP="006B378F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über </w:t>
      </w:r>
      <w:ins w:id="24" w:author="Frank Bosch" w:date="2017-04-24T11:22:00Z">
        <w:r w:rsidR="0082139F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>E</w:t>
        </w:r>
      </w:ins>
      <w:del w:id="25" w:author="Frank Bosch" w:date="2017-04-24T11:22:00Z">
        <w:r w:rsidRPr="00D20792" w:rsidDel="0082139F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>e</w:delText>
        </w:r>
      </w:del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uch </w:t>
      </w:r>
      <w:r w:rsidR="00AB522C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>habe, s</w:t>
      </w:r>
      <w:ins w:id="26" w:author="Frank Bosch" w:date="2017-04-12T09:53:00Z">
        <w:r w:rsidR="006C1358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>agt</w:t>
        </w:r>
      </w:ins>
      <w:del w:id="27" w:author="Frank Bosch" w:date="2017-04-12T09:53:00Z">
        <w:r w:rsidR="00AB522C" w:rsidDel="006C1358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>pricht</w:delText>
        </w:r>
      </w:del>
      <w:r w:rsidR="00AB522C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 der HERR, der </w:t>
      </w:r>
      <w:del w:id="28" w:author="Schwarz, Monika" w:date="2017-02-06T10:56:00Z">
        <w:r w:rsidR="00AB522C" w:rsidDel="00FF1F2B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>Euch</w:delText>
        </w:r>
        <w:r w:rsidRPr="00D20792" w:rsidDel="00FF1F2B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delText xml:space="preserve"> </w:delText>
        </w:r>
      </w:del>
      <w:ins w:id="29" w:author="Frank Bosch" w:date="2017-04-24T11:22:00Z">
        <w:r w:rsidR="0082139F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>E</w:t>
        </w:r>
      </w:ins>
      <w:ins w:id="30" w:author="Schwarz, Monika" w:date="2017-02-06T10:56:00Z">
        <w:del w:id="31" w:author="Frank Bosch" w:date="2017-04-24T11:22:00Z">
          <w:r w:rsidR="00FF1F2B" w:rsidDel="0082139F">
            <w:rPr>
              <w:rStyle w:val="Fett"/>
              <w:rFonts w:ascii="Arial" w:hAnsi="Arial" w:cs="Arial"/>
              <w:b w:val="0"/>
              <w:color w:val="444444"/>
              <w:sz w:val="40"/>
              <w:szCs w:val="40"/>
              <w:bdr w:val="none" w:sz="0" w:space="0" w:color="auto" w:frame="1"/>
              <w:shd w:val="clear" w:color="auto" w:fill="FFFFFF"/>
            </w:rPr>
            <w:delText>e</w:delText>
          </w:r>
        </w:del>
        <w:r w:rsidR="00FF1F2B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>uch</w:t>
        </w:r>
        <w:r w:rsidR="00FF1F2B" w:rsidRPr="00D20792">
          <w:rPr>
            <w:rStyle w:val="Fett"/>
            <w:rFonts w:ascii="Arial" w:hAnsi="Arial" w:cs="Arial"/>
            <w:b w:val="0"/>
            <w:color w:val="444444"/>
            <w:sz w:val="40"/>
            <w:szCs w:val="40"/>
            <w:bdr w:val="none" w:sz="0" w:space="0" w:color="auto" w:frame="1"/>
            <w:shd w:val="clear" w:color="auto" w:fill="FFFFFF"/>
          </w:rPr>
          <w:t xml:space="preserve"> </w:t>
        </w:r>
      </w:ins>
      <w:r w:rsidRPr="00D20792"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>liebhat</w:t>
      </w:r>
      <w:r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  <w:t>.</w:t>
      </w:r>
    </w:p>
    <w:p w:rsidR="006B378F" w:rsidRDefault="006B378F" w:rsidP="006B378F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</w:p>
    <w:p w:rsidR="006B378F" w:rsidRPr="00D20792" w:rsidRDefault="006B378F" w:rsidP="00D20792">
      <w:pPr>
        <w:pStyle w:val="KeinLeerraum"/>
        <w:rPr>
          <w:rStyle w:val="Fett"/>
          <w:rFonts w:ascii="Arial" w:hAnsi="Arial" w:cs="Arial"/>
          <w:b w:val="0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</w:p>
    <w:p w:rsidR="00D20792" w:rsidRP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  <w:r w:rsidRPr="00D20792"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Gedanken des Friedens und nicht des </w:t>
      </w:r>
      <w:r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>Leid</w:t>
      </w:r>
      <w:r w:rsidRPr="00D20792"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s, </w:t>
      </w:r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</w:p>
    <w:p w:rsidR="00950E10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  <w:r w:rsidRPr="00D20792"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dass ich </w:t>
      </w:r>
      <w:ins w:id="32" w:author="Frank Bosch" w:date="2017-04-24T11:22:00Z">
        <w:r w:rsidR="0082139F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>E</w:t>
        </w:r>
      </w:ins>
      <w:del w:id="33" w:author="Frank Bosch" w:date="2017-04-24T11:22:00Z">
        <w:r w:rsidRPr="00D20792" w:rsidDel="0082139F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>e</w:delText>
        </w:r>
      </w:del>
      <w:r w:rsidRPr="00D20792"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>uch</w:t>
      </w:r>
      <w:r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 Hoffnung und Zukunft gebe, </w:t>
      </w:r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dass ich </w:t>
      </w:r>
      <w:del w:id="34" w:author="Schwarz, Monika" w:date="2017-02-06T10:57:00Z">
        <w:r w:rsidDel="00FF1F2B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 xml:space="preserve">Euch </w:delText>
        </w:r>
      </w:del>
      <w:ins w:id="35" w:author="Frank Bosch" w:date="2017-04-24T11:22:00Z">
        <w:r w:rsidR="0082139F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>E</w:t>
        </w:r>
      </w:ins>
      <w:ins w:id="36" w:author="Schwarz, Monika" w:date="2017-02-06T10:57:00Z">
        <w:del w:id="37" w:author="Frank Bosch" w:date="2017-04-24T11:22:00Z">
          <w:r w:rsidR="00FF1F2B" w:rsidDel="0082139F">
            <w:rPr>
              <w:rStyle w:val="Fett"/>
              <w:rFonts w:ascii="Arial" w:hAnsi="Arial" w:cs="Arial"/>
              <w:color w:val="444444"/>
              <w:sz w:val="44"/>
              <w:szCs w:val="44"/>
              <w:bdr w:val="none" w:sz="0" w:space="0" w:color="auto" w:frame="1"/>
              <w:shd w:val="clear" w:color="auto" w:fill="FFFFFF"/>
            </w:rPr>
            <w:delText>e</w:delText>
          </w:r>
        </w:del>
        <w:r w:rsidR="00FF1F2B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 xml:space="preserve">uch </w:t>
        </w:r>
      </w:ins>
      <w:r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>Hoffnung und Zukunft gebe</w:t>
      </w:r>
      <w:ins w:id="38" w:author="Schwarz, Monika" w:date="2017-02-06T11:34:00Z">
        <w:r w:rsidR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>.</w:t>
        </w:r>
      </w:ins>
      <w:del w:id="39" w:author="Schwarz, Monika" w:date="2017-02-06T11:34:00Z">
        <w:r w:rsidDel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>,</w:delText>
        </w:r>
      </w:del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>Gedanken des Friedens und nicht des Leids</w:t>
      </w:r>
      <w:ins w:id="40" w:author="Schwarz, Monika" w:date="2017-02-06T11:34:00Z">
        <w:r w:rsidR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>,</w:t>
        </w:r>
      </w:ins>
      <w:del w:id="41" w:author="Schwarz, Monika" w:date="2017-02-06T11:34:00Z">
        <w:r w:rsidDel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>.</w:delText>
        </w:r>
      </w:del>
    </w:p>
    <w:p w:rsidR="00D20792" w:rsidRDefault="00D20792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</w:p>
    <w:p w:rsidR="00D20792" w:rsidRDefault="00723486" w:rsidP="00D20792">
      <w:pPr>
        <w:pStyle w:val="KeinLeerraum"/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</w:pPr>
      <w:del w:id="42" w:author="Schwarz, Monika" w:date="2017-02-06T11:34:00Z">
        <w:r w:rsidDel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 xml:space="preserve">Sagt </w:delText>
        </w:r>
      </w:del>
      <w:ins w:id="43" w:author="Schwarz, Monika" w:date="2017-02-06T11:34:00Z">
        <w:r w:rsidR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 xml:space="preserve">sagt </w:t>
        </w:r>
      </w:ins>
      <w:r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>der</w:t>
      </w:r>
      <w:r w:rsidR="00AB522C"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del w:id="44" w:author="Schwarz, Monika" w:date="2017-02-06T11:34:00Z">
        <w:r w:rsidR="00AB522C" w:rsidDel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>Herr</w:delText>
        </w:r>
      </w:del>
      <w:ins w:id="45" w:author="Schwarz, Monika" w:date="2017-02-06T11:34:00Z">
        <w:r w:rsidR="00661A47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>HERR</w:t>
        </w:r>
      </w:ins>
      <w:r w:rsidR="00AB522C"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, der </w:t>
      </w:r>
      <w:del w:id="46" w:author="Schwarz, Monika" w:date="2017-02-06T10:57:00Z">
        <w:r w:rsidR="00AB522C" w:rsidDel="00FF1F2B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>Euch</w:delText>
        </w:r>
        <w:r w:rsidR="00D20792" w:rsidDel="00FF1F2B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delText xml:space="preserve"> </w:delText>
        </w:r>
      </w:del>
      <w:ins w:id="47" w:author="Frank Bosch" w:date="2017-04-24T11:22:00Z">
        <w:r w:rsidR="0082139F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>E</w:t>
        </w:r>
      </w:ins>
      <w:ins w:id="48" w:author="Schwarz, Monika" w:date="2017-02-06T10:57:00Z">
        <w:del w:id="49" w:author="Frank Bosch" w:date="2017-04-24T11:22:00Z">
          <w:r w:rsidR="00FF1F2B" w:rsidDel="0082139F">
            <w:rPr>
              <w:rStyle w:val="Fett"/>
              <w:rFonts w:ascii="Arial" w:hAnsi="Arial" w:cs="Arial"/>
              <w:color w:val="444444"/>
              <w:sz w:val="44"/>
              <w:szCs w:val="44"/>
              <w:bdr w:val="none" w:sz="0" w:space="0" w:color="auto" w:frame="1"/>
              <w:shd w:val="clear" w:color="auto" w:fill="FFFFFF"/>
            </w:rPr>
            <w:delText>e</w:delText>
          </w:r>
        </w:del>
        <w:r w:rsidR="00FF1F2B">
          <w:rPr>
            <w:rStyle w:val="Fett"/>
            <w:rFonts w:ascii="Arial" w:hAnsi="Arial" w:cs="Arial"/>
            <w:color w:val="444444"/>
            <w:sz w:val="44"/>
            <w:szCs w:val="44"/>
            <w:bdr w:val="none" w:sz="0" w:space="0" w:color="auto" w:frame="1"/>
            <w:shd w:val="clear" w:color="auto" w:fill="FFFFFF"/>
          </w:rPr>
          <w:t xml:space="preserve">uch </w:t>
        </w:r>
      </w:ins>
      <w:r w:rsidR="00D20792">
        <w:rPr>
          <w:rStyle w:val="Fett"/>
          <w:rFonts w:ascii="Arial" w:hAnsi="Arial" w:cs="Arial"/>
          <w:color w:val="444444"/>
          <w:sz w:val="44"/>
          <w:szCs w:val="44"/>
          <w:bdr w:val="none" w:sz="0" w:space="0" w:color="auto" w:frame="1"/>
          <w:shd w:val="clear" w:color="auto" w:fill="FFFFFF"/>
        </w:rPr>
        <w:t xml:space="preserve">liebhat. </w:t>
      </w:r>
    </w:p>
    <w:p w:rsidR="00C92518" w:rsidRDefault="00C92518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C92518" w:rsidRDefault="001222CD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  <w:r>
        <w:rPr>
          <w:sz w:val="44"/>
          <w:szCs w:val="44"/>
          <w:bdr w:val="none" w:sz="0" w:space="0" w:color="auto" w:frame="1"/>
          <w:shd w:val="clear" w:color="auto" w:fill="FFFFFF"/>
        </w:rPr>
        <w:t>(2x, dann  Instr.  und 2x Refr.)</w:t>
      </w:r>
    </w:p>
    <w:p w:rsidR="00C92518" w:rsidRDefault="00C92518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C92518" w:rsidRDefault="00C92518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C92518" w:rsidRDefault="00C92518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C92518" w:rsidRDefault="00C92518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C92518" w:rsidRDefault="00C92518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C92518" w:rsidRDefault="00C92518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1222CD" w:rsidRPr="00A732DE" w:rsidRDefault="00A732DE" w:rsidP="00A732DE">
      <w:pPr>
        <w:pStyle w:val="Titel"/>
        <w:numPr>
          <w:ilvl w:val="0"/>
          <w:numId w:val="2"/>
        </w:numPr>
        <w:rPr>
          <w:rPrChange w:id="50" w:author="Frank Bosch" w:date="2017-05-02T18:28:00Z">
            <w:rPr>
              <w:color w:val="auto"/>
              <w:sz w:val="44"/>
              <w:szCs w:val="44"/>
            </w:rPr>
          </w:rPrChange>
        </w:rPr>
        <w:pPrChange w:id="51" w:author="Frank Bosch" w:date="2017-05-02T18:29:00Z">
          <w:pPr>
            <w:pStyle w:val="Titel"/>
          </w:pPr>
        </w:pPrChange>
      </w:pPr>
      <w:ins w:id="52" w:author="Frank Bosch" w:date="2017-05-02T18:27:00Z">
        <w:r w:rsidRPr="00A732DE">
          <w:rPr>
            <w:rPrChange w:id="53" w:author="Frank Bosch" w:date="2017-05-02T18:28:00Z">
              <w:rPr>
                <w:color w:val="auto"/>
                <w:sz w:val="44"/>
                <w:szCs w:val="44"/>
              </w:rPr>
            </w:rPrChange>
          </w:rPr>
          <w:t>Der Herr ist mein Licht</w:t>
        </w:r>
      </w:ins>
      <w:ins w:id="54" w:author="Frank Bosch" w:date="2017-05-02T18:29:00Z">
        <w:r>
          <w:t xml:space="preserve">     </w:t>
        </w:r>
      </w:ins>
      <w:ins w:id="55" w:author="Frank Bosch" w:date="2017-05-02T18:27:00Z">
        <w:r w:rsidRPr="00A732DE">
          <w:rPr>
            <w:rPrChange w:id="56" w:author="Frank Bosch" w:date="2017-05-02T18:28:00Z">
              <w:rPr>
                <w:color w:val="auto"/>
                <w:sz w:val="44"/>
                <w:szCs w:val="44"/>
              </w:rPr>
            </w:rPrChange>
          </w:rPr>
          <w:t xml:space="preserve"> </w:t>
        </w:r>
      </w:ins>
      <w:r w:rsidR="001222CD" w:rsidRPr="00A732DE">
        <w:rPr>
          <w:rPrChange w:id="57" w:author="Frank Bosch" w:date="2017-05-02T18:28:00Z">
            <w:rPr>
              <w:color w:val="auto"/>
              <w:sz w:val="44"/>
              <w:szCs w:val="44"/>
            </w:rPr>
          </w:rPrChange>
        </w:rPr>
        <w:t>Psalm 27,1+4-5</w:t>
      </w:r>
    </w:p>
    <w:p w:rsidR="001222CD" w:rsidRDefault="001222CD" w:rsidP="001222CD">
      <w:pPr>
        <w:rPr>
          <w:sz w:val="44"/>
          <w:szCs w:val="44"/>
        </w:rPr>
      </w:pPr>
      <w:r w:rsidRPr="007A0B49">
        <w:rPr>
          <w:sz w:val="44"/>
          <w:szCs w:val="44"/>
        </w:rPr>
        <w:t xml:space="preserve"> </w:t>
      </w:r>
    </w:p>
    <w:p w:rsidR="001222CD" w:rsidRPr="007E583A" w:rsidRDefault="001222CD" w:rsidP="001222CD">
      <w:pPr>
        <w:rPr>
          <w:b/>
          <w:sz w:val="44"/>
          <w:szCs w:val="44"/>
        </w:rPr>
      </w:pPr>
      <w:r w:rsidRPr="007E583A">
        <w:rPr>
          <w:b/>
          <w:sz w:val="44"/>
          <w:szCs w:val="44"/>
        </w:rPr>
        <w:t xml:space="preserve">Der HERR ist mein Licht und mein Heil; </w:t>
      </w:r>
    </w:p>
    <w:p w:rsidR="001222CD" w:rsidRPr="007E583A" w:rsidRDefault="001222CD" w:rsidP="001222CD">
      <w:pPr>
        <w:rPr>
          <w:b/>
          <w:sz w:val="44"/>
          <w:szCs w:val="44"/>
        </w:rPr>
      </w:pPr>
      <w:r w:rsidRPr="007E583A">
        <w:rPr>
          <w:b/>
          <w:sz w:val="44"/>
          <w:szCs w:val="44"/>
        </w:rPr>
        <w:t>vor wem sollte ich mich fürchten</w:t>
      </w:r>
      <w:ins w:id="58" w:author="Schwarz, Monika" w:date="2017-02-06T10:59:00Z">
        <w:r w:rsidR="00FF1F2B">
          <w:rPr>
            <w:b/>
            <w:sz w:val="44"/>
            <w:szCs w:val="44"/>
          </w:rPr>
          <w:t>,</w:t>
        </w:r>
      </w:ins>
      <w:r w:rsidRPr="007E583A">
        <w:rPr>
          <w:b/>
          <w:sz w:val="44"/>
          <w:szCs w:val="44"/>
        </w:rPr>
        <w:t xml:space="preserve"> </w:t>
      </w:r>
    </w:p>
    <w:p w:rsidR="001222CD" w:rsidRPr="007E583A" w:rsidRDefault="001222CD" w:rsidP="001222CD">
      <w:pPr>
        <w:rPr>
          <w:b/>
          <w:sz w:val="44"/>
          <w:szCs w:val="44"/>
        </w:rPr>
      </w:pPr>
      <w:r w:rsidRPr="007E583A">
        <w:rPr>
          <w:b/>
          <w:sz w:val="44"/>
          <w:szCs w:val="44"/>
        </w:rPr>
        <w:t>vor wem sollte mir grau</w:t>
      </w:r>
      <w:ins w:id="59" w:author="Schwarz, Monika" w:date="2017-02-06T10:59:00Z">
        <w:r w:rsidR="00FF1F2B">
          <w:rPr>
            <w:b/>
            <w:sz w:val="44"/>
            <w:szCs w:val="44"/>
          </w:rPr>
          <w:t>‘</w:t>
        </w:r>
      </w:ins>
      <w:r w:rsidRPr="007E583A">
        <w:rPr>
          <w:b/>
          <w:sz w:val="44"/>
          <w:szCs w:val="44"/>
        </w:rPr>
        <w:t>n</w:t>
      </w:r>
      <w:del w:id="60" w:author="Schwarz, Monika" w:date="2017-02-06T10:59:00Z">
        <w:r w:rsidR="00C53F36" w:rsidDel="00FF1F2B">
          <w:rPr>
            <w:sz w:val="40"/>
            <w:lang w:val="hr-HR"/>
          </w:rPr>
          <w:delText>´</w:delText>
        </w:r>
      </w:del>
      <w:r w:rsidRPr="007E583A">
        <w:rPr>
          <w:b/>
          <w:sz w:val="44"/>
          <w:szCs w:val="44"/>
        </w:rPr>
        <w:t xml:space="preserve">? </w:t>
      </w:r>
    </w:p>
    <w:p w:rsidR="001222CD" w:rsidRPr="007E583A" w:rsidRDefault="001222CD" w:rsidP="001222CD">
      <w:pPr>
        <w:rPr>
          <w:b/>
          <w:sz w:val="44"/>
          <w:szCs w:val="44"/>
        </w:rPr>
      </w:pPr>
      <w:r w:rsidRPr="007E583A">
        <w:rPr>
          <w:b/>
          <w:sz w:val="44"/>
          <w:szCs w:val="44"/>
        </w:rPr>
        <w:t xml:space="preserve">Der HERR ist mein Licht und mein Heil; </w:t>
      </w:r>
    </w:p>
    <w:p w:rsidR="001222CD" w:rsidRPr="007E583A" w:rsidRDefault="001222CD" w:rsidP="001222CD">
      <w:pPr>
        <w:rPr>
          <w:b/>
          <w:sz w:val="44"/>
          <w:szCs w:val="44"/>
        </w:rPr>
      </w:pPr>
      <w:del w:id="61" w:author="Schwarz, Monika" w:date="2017-02-06T11:35:00Z">
        <w:r w:rsidRPr="007E583A" w:rsidDel="00661A47">
          <w:rPr>
            <w:b/>
            <w:sz w:val="44"/>
            <w:szCs w:val="44"/>
          </w:rPr>
          <w:delText xml:space="preserve">Der </w:delText>
        </w:r>
      </w:del>
      <w:ins w:id="62" w:author="Schwarz, Monika" w:date="2017-02-06T11:35:00Z">
        <w:r w:rsidR="00661A47">
          <w:rPr>
            <w:b/>
            <w:sz w:val="44"/>
            <w:szCs w:val="44"/>
          </w:rPr>
          <w:t>d</w:t>
        </w:r>
        <w:r w:rsidR="00661A47" w:rsidRPr="007E583A">
          <w:rPr>
            <w:b/>
            <w:sz w:val="44"/>
            <w:szCs w:val="44"/>
          </w:rPr>
          <w:t xml:space="preserve">er </w:t>
        </w:r>
      </w:ins>
      <w:r w:rsidRPr="007E583A">
        <w:rPr>
          <w:b/>
          <w:sz w:val="44"/>
          <w:szCs w:val="44"/>
        </w:rPr>
        <w:t xml:space="preserve">HERR ist meines Lebens Kraft; </w:t>
      </w:r>
    </w:p>
    <w:p w:rsidR="001222CD" w:rsidRPr="007E583A" w:rsidRDefault="00723486" w:rsidP="001222CD">
      <w:pPr>
        <w:rPr>
          <w:b/>
          <w:sz w:val="44"/>
          <w:szCs w:val="44"/>
        </w:rPr>
      </w:pPr>
      <w:r>
        <w:rPr>
          <w:b/>
          <w:sz w:val="44"/>
          <w:szCs w:val="44"/>
        </w:rPr>
        <w:t>vor wem sollte mir grau</w:t>
      </w:r>
      <w:ins w:id="63" w:author="Schwarz, Monika" w:date="2017-02-06T10:59:00Z">
        <w:r w:rsidR="00FF1F2B">
          <w:rPr>
            <w:b/>
            <w:sz w:val="44"/>
            <w:szCs w:val="44"/>
          </w:rPr>
          <w:t>‘</w:t>
        </w:r>
      </w:ins>
      <w:r w:rsidR="001222CD" w:rsidRPr="007E583A">
        <w:rPr>
          <w:b/>
          <w:sz w:val="44"/>
          <w:szCs w:val="44"/>
        </w:rPr>
        <w:t>n</w:t>
      </w:r>
      <w:del w:id="64" w:author="Schwarz, Monika" w:date="2017-02-06T10:59:00Z">
        <w:r w:rsidR="00C53F36" w:rsidDel="00FF1F2B">
          <w:rPr>
            <w:sz w:val="40"/>
            <w:lang w:val="hr-HR"/>
          </w:rPr>
          <w:delText>´</w:delText>
        </w:r>
      </w:del>
      <w:r w:rsidR="001222CD" w:rsidRPr="007E583A">
        <w:rPr>
          <w:b/>
          <w:sz w:val="44"/>
          <w:szCs w:val="44"/>
        </w:rPr>
        <w:t>?</w:t>
      </w:r>
    </w:p>
    <w:p w:rsidR="001222CD" w:rsidRPr="007A0B49" w:rsidRDefault="001222CD" w:rsidP="001222CD">
      <w:pPr>
        <w:rPr>
          <w:sz w:val="44"/>
          <w:szCs w:val="44"/>
        </w:rPr>
      </w:pPr>
    </w:p>
    <w:p w:rsidR="001222CD" w:rsidRPr="007A0B49" w:rsidRDefault="001222CD" w:rsidP="001222CD">
      <w:pPr>
        <w:spacing w:after="0" w:line="240" w:lineRule="auto"/>
        <w:rPr>
          <w:rFonts w:eastAsia="Times New Roman" w:cs="Times New Roman"/>
          <w:sz w:val="44"/>
          <w:szCs w:val="44"/>
          <w:lang w:eastAsia="de-DE"/>
        </w:rPr>
      </w:pPr>
      <w:r w:rsidRPr="009F2D4D">
        <w:rPr>
          <w:rFonts w:eastAsia="Times New Roman" w:cs="Times New Roman"/>
          <w:sz w:val="44"/>
          <w:szCs w:val="44"/>
          <w:lang w:eastAsia="de-DE"/>
        </w:rPr>
        <w:t>Denn er deckt mich</w:t>
      </w:r>
      <w:r w:rsidRPr="007A0B49">
        <w:rPr>
          <w:rFonts w:eastAsia="Times New Roman" w:cs="Times New Roman"/>
          <w:sz w:val="44"/>
          <w:szCs w:val="44"/>
          <w:lang w:eastAsia="de-DE"/>
        </w:rPr>
        <w:t xml:space="preserve"> </w:t>
      </w:r>
      <w:r w:rsidRPr="009F2D4D">
        <w:rPr>
          <w:rFonts w:eastAsia="Times New Roman" w:cs="Times New Roman"/>
          <w:sz w:val="44"/>
          <w:szCs w:val="44"/>
          <w:lang w:eastAsia="de-DE"/>
        </w:rPr>
        <w:t>in seiner Hütte</w:t>
      </w:r>
    </w:p>
    <w:p w:rsidR="001222CD" w:rsidRPr="007A0B49" w:rsidRDefault="001222CD" w:rsidP="001222CD">
      <w:pPr>
        <w:spacing w:after="0" w:line="240" w:lineRule="auto"/>
        <w:rPr>
          <w:rFonts w:eastAsia="Times New Roman" w:cs="Times New Roman"/>
          <w:sz w:val="44"/>
          <w:szCs w:val="44"/>
          <w:lang w:eastAsia="de-DE"/>
        </w:rPr>
      </w:pPr>
    </w:p>
    <w:p w:rsidR="001222CD" w:rsidRPr="007A0B49" w:rsidRDefault="001222CD" w:rsidP="001222CD">
      <w:pPr>
        <w:spacing w:after="0" w:line="240" w:lineRule="auto"/>
        <w:rPr>
          <w:rFonts w:eastAsia="Times New Roman" w:cs="Times New Roman"/>
          <w:sz w:val="44"/>
          <w:szCs w:val="44"/>
          <w:lang w:eastAsia="de-DE"/>
        </w:rPr>
      </w:pPr>
      <w:r>
        <w:rPr>
          <w:rFonts w:eastAsia="Times New Roman" w:cs="Times New Roman"/>
          <w:sz w:val="44"/>
          <w:szCs w:val="44"/>
          <w:lang w:eastAsia="de-DE"/>
        </w:rPr>
        <w:t>in schwerer</w:t>
      </w:r>
      <w:r w:rsidRPr="009F2D4D">
        <w:rPr>
          <w:rFonts w:eastAsia="Times New Roman" w:cs="Times New Roman"/>
          <w:sz w:val="44"/>
          <w:szCs w:val="44"/>
          <w:lang w:eastAsia="de-DE"/>
        </w:rPr>
        <w:t xml:space="preserve"> Zeit, </w:t>
      </w:r>
    </w:p>
    <w:p w:rsidR="001222CD" w:rsidRPr="007A0B49" w:rsidRDefault="001222CD" w:rsidP="001222CD">
      <w:pPr>
        <w:spacing w:after="0" w:line="240" w:lineRule="auto"/>
        <w:rPr>
          <w:rFonts w:eastAsia="Times New Roman" w:cs="Times New Roman"/>
          <w:sz w:val="44"/>
          <w:szCs w:val="44"/>
          <w:lang w:eastAsia="de-DE"/>
        </w:rPr>
      </w:pPr>
      <w:r w:rsidRPr="009F2D4D">
        <w:rPr>
          <w:rFonts w:eastAsia="Times New Roman" w:cs="Times New Roman"/>
          <w:sz w:val="44"/>
          <w:szCs w:val="44"/>
          <w:lang w:eastAsia="de-DE"/>
        </w:rPr>
        <w:t xml:space="preserve"> </w:t>
      </w:r>
    </w:p>
    <w:p w:rsidR="001222CD" w:rsidRPr="007A0B49" w:rsidRDefault="001222CD" w:rsidP="001222CD">
      <w:pPr>
        <w:spacing w:after="0" w:line="240" w:lineRule="auto"/>
        <w:rPr>
          <w:rFonts w:eastAsia="Times New Roman" w:cs="Times New Roman"/>
          <w:sz w:val="44"/>
          <w:szCs w:val="44"/>
          <w:lang w:eastAsia="de-DE"/>
        </w:rPr>
      </w:pPr>
      <w:del w:id="65" w:author="Schwarz, Monika" w:date="2017-02-06T11:35:00Z">
        <w:r w:rsidDel="00661A47">
          <w:rPr>
            <w:rFonts w:eastAsia="Times New Roman" w:cs="Times New Roman"/>
            <w:sz w:val="44"/>
            <w:szCs w:val="44"/>
            <w:lang w:eastAsia="de-DE"/>
          </w:rPr>
          <w:delText>E</w:delText>
        </w:r>
        <w:r w:rsidRPr="009F2D4D" w:rsidDel="00661A47">
          <w:rPr>
            <w:rFonts w:eastAsia="Times New Roman" w:cs="Times New Roman"/>
            <w:sz w:val="44"/>
            <w:szCs w:val="44"/>
            <w:lang w:eastAsia="de-DE"/>
          </w:rPr>
          <w:delText xml:space="preserve">r </w:delText>
        </w:r>
      </w:del>
      <w:ins w:id="66" w:author="Schwarz, Monika" w:date="2017-02-06T11:35:00Z">
        <w:r w:rsidR="00661A47">
          <w:rPr>
            <w:rFonts w:eastAsia="Times New Roman" w:cs="Times New Roman"/>
            <w:sz w:val="44"/>
            <w:szCs w:val="44"/>
            <w:lang w:eastAsia="de-DE"/>
          </w:rPr>
          <w:t>e</w:t>
        </w:r>
        <w:r w:rsidR="00661A47" w:rsidRPr="009F2D4D">
          <w:rPr>
            <w:rFonts w:eastAsia="Times New Roman" w:cs="Times New Roman"/>
            <w:sz w:val="44"/>
            <w:szCs w:val="44"/>
            <w:lang w:eastAsia="de-DE"/>
          </w:rPr>
          <w:t xml:space="preserve">r </w:t>
        </w:r>
      </w:ins>
      <w:r w:rsidRPr="009F2D4D">
        <w:rPr>
          <w:rFonts w:eastAsia="Times New Roman" w:cs="Times New Roman"/>
          <w:sz w:val="44"/>
          <w:szCs w:val="44"/>
          <w:lang w:eastAsia="de-DE"/>
        </w:rPr>
        <w:t xml:space="preserve">birgt mich im Schutz seines Zeltes </w:t>
      </w:r>
    </w:p>
    <w:p w:rsidR="001222CD" w:rsidRPr="007A0B49" w:rsidRDefault="001222CD" w:rsidP="001222CD">
      <w:pPr>
        <w:spacing w:after="0" w:line="240" w:lineRule="auto"/>
        <w:rPr>
          <w:rFonts w:eastAsia="Times New Roman" w:cs="Times New Roman"/>
          <w:sz w:val="44"/>
          <w:szCs w:val="44"/>
          <w:lang w:eastAsia="de-DE"/>
        </w:rPr>
      </w:pPr>
    </w:p>
    <w:p w:rsidR="001222CD" w:rsidRPr="009F2D4D" w:rsidRDefault="001222CD" w:rsidP="001222CD">
      <w:pPr>
        <w:spacing w:after="0" w:line="240" w:lineRule="auto"/>
        <w:rPr>
          <w:rFonts w:eastAsia="Times New Roman" w:cs="Times New Roman"/>
          <w:sz w:val="44"/>
          <w:szCs w:val="44"/>
          <w:lang w:eastAsia="de-DE"/>
        </w:rPr>
      </w:pPr>
      <w:r w:rsidRPr="009F2D4D">
        <w:rPr>
          <w:rFonts w:eastAsia="Times New Roman" w:cs="Times New Roman"/>
          <w:sz w:val="44"/>
          <w:szCs w:val="44"/>
          <w:lang w:eastAsia="de-DE"/>
        </w:rPr>
        <w:t>und erhöht mich</w:t>
      </w:r>
      <w:r w:rsidRPr="007A0B49">
        <w:rPr>
          <w:rFonts w:eastAsia="Times New Roman" w:cs="Times New Roman"/>
          <w:sz w:val="44"/>
          <w:szCs w:val="44"/>
          <w:lang w:eastAsia="de-DE"/>
        </w:rPr>
        <w:t xml:space="preserve">  </w:t>
      </w:r>
      <w:r>
        <w:rPr>
          <w:rFonts w:eastAsia="Times New Roman" w:cs="Times New Roman"/>
          <w:sz w:val="44"/>
          <w:szCs w:val="44"/>
          <w:lang w:eastAsia="de-DE"/>
        </w:rPr>
        <w:t>…</w:t>
      </w:r>
      <w:del w:id="67" w:author="Schwarz, Monika" w:date="2017-02-06T11:00:00Z">
        <w:r w:rsidDel="00FF1F2B">
          <w:rPr>
            <w:rFonts w:eastAsia="Times New Roman" w:cs="Times New Roman"/>
            <w:sz w:val="44"/>
            <w:szCs w:val="44"/>
            <w:lang w:eastAsia="de-DE"/>
          </w:rPr>
          <w:delText>.</w:delText>
        </w:r>
      </w:del>
      <w:r w:rsidRPr="007A0B49">
        <w:rPr>
          <w:rFonts w:eastAsia="Times New Roman" w:cs="Times New Roman"/>
          <w:sz w:val="44"/>
          <w:szCs w:val="44"/>
          <w:lang w:eastAsia="de-DE"/>
        </w:rPr>
        <w:t xml:space="preserve"> </w:t>
      </w:r>
      <w:r>
        <w:rPr>
          <w:rFonts w:eastAsia="Times New Roman" w:cs="Times New Roman"/>
          <w:sz w:val="44"/>
          <w:szCs w:val="44"/>
          <w:lang w:eastAsia="de-DE"/>
        </w:rPr>
        <w:t xml:space="preserve">  </w:t>
      </w:r>
      <w:del w:id="68" w:author="Schwarz, Monika" w:date="2017-02-06T11:00:00Z">
        <w:r w:rsidRPr="007A0B49" w:rsidDel="00FF1F2B">
          <w:rPr>
            <w:rFonts w:eastAsia="Times New Roman" w:cs="Times New Roman"/>
            <w:sz w:val="44"/>
            <w:szCs w:val="44"/>
            <w:lang w:eastAsia="de-DE"/>
          </w:rPr>
          <w:delText xml:space="preserve"> </w:delText>
        </w:r>
        <w:r w:rsidRPr="009F2D4D" w:rsidDel="00FF1F2B">
          <w:rPr>
            <w:rFonts w:eastAsia="Times New Roman" w:cs="Times New Roman"/>
            <w:sz w:val="44"/>
            <w:szCs w:val="44"/>
            <w:lang w:eastAsia="de-DE"/>
          </w:rPr>
          <w:delText xml:space="preserve"> </w:delText>
        </w:r>
      </w:del>
      <w:r w:rsidRPr="009F2D4D">
        <w:rPr>
          <w:rFonts w:eastAsia="Times New Roman" w:cs="Times New Roman"/>
          <w:sz w:val="44"/>
          <w:szCs w:val="44"/>
          <w:lang w:eastAsia="de-DE"/>
        </w:rPr>
        <w:t>auf einen Felsen.</w:t>
      </w:r>
      <w:r>
        <w:rPr>
          <w:rFonts w:eastAsia="Times New Roman" w:cs="Times New Roman"/>
          <w:sz w:val="44"/>
          <w:szCs w:val="44"/>
          <w:lang w:eastAsia="de-DE"/>
        </w:rPr>
        <w:t xml:space="preserve"> Oooh 4x</w:t>
      </w:r>
    </w:p>
    <w:p w:rsidR="001222CD" w:rsidRDefault="001222CD" w:rsidP="001222CD">
      <w:pPr>
        <w:rPr>
          <w:sz w:val="44"/>
          <w:szCs w:val="44"/>
        </w:rPr>
      </w:pPr>
      <w:r>
        <w:rPr>
          <w:sz w:val="44"/>
          <w:szCs w:val="44"/>
        </w:rPr>
        <w:t>(2x dann Refr.)</w:t>
      </w:r>
    </w:p>
    <w:p w:rsidR="001222CD" w:rsidRPr="007A0B49" w:rsidRDefault="001222CD" w:rsidP="001222CD">
      <w:pPr>
        <w:rPr>
          <w:sz w:val="44"/>
          <w:szCs w:val="44"/>
        </w:rPr>
      </w:pPr>
      <w:r>
        <w:rPr>
          <w:sz w:val="44"/>
          <w:szCs w:val="44"/>
        </w:rPr>
        <w:t>Bridge:</w:t>
      </w:r>
    </w:p>
    <w:p w:rsidR="001222CD" w:rsidRPr="007A0B49" w:rsidRDefault="001222CD" w:rsidP="001222CD">
      <w:pPr>
        <w:rPr>
          <w:sz w:val="44"/>
          <w:szCs w:val="44"/>
        </w:rPr>
      </w:pPr>
      <w:r w:rsidRPr="007A0B49">
        <w:rPr>
          <w:sz w:val="44"/>
          <w:szCs w:val="44"/>
        </w:rPr>
        <w:t xml:space="preserve">Eines bitte ich vom HERRN, das hätte ich gern: </w:t>
      </w:r>
    </w:p>
    <w:p w:rsidR="001222CD" w:rsidRDefault="001222CD" w:rsidP="001222CD">
      <w:pPr>
        <w:rPr>
          <w:sz w:val="44"/>
          <w:szCs w:val="44"/>
        </w:rPr>
      </w:pPr>
      <w:r w:rsidRPr="007A0B49">
        <w:rPr>
          <w:sz w:val="44"/>
          <w:szCs w:val="44"/>
        </w:rPr>
        <w:t>dass ich im Hause des HERRN bleiben könne</w:t>
      </w:r>
    </w:p>
    <w:p w:rsidR="001222CD" w:rsidRDefault="001222CD" w:rsidP="001222CD">
      <w:pPr>
        <w:rPr>
          <w:sz w:val="44"/>
          <w:szCs w:val="44"/>
        </w:rPr>
      </w:pPr>
      <w:r w:rsidRPr="007A0B49">
        <w:rPr>
          <w:sz w:val="44"/>
          <w:szCs w:val="44"/>
        </w:rPr>
        <w:t>me</w:t>
      </w:r>
      <w:r>
        <w:rPr>
          <w:sz w:val="44"/>
          <w:szCs w:val="44"/>
        </w:rPr>
        <w:t>in Leben lang, mein Leben lang.</w:t>
      </w:r>
    </w:p>
    <w:p w:rsidR="001222CD" w:rsidRPr="007A0B49" w:rsidRDefault="001222CD" w:rsidP="001222CD">
      <w:pPr>
        <w:rPr>
          <w:sz w:val="44"/>
          <w:szCs w:val="44"/>
        </w:rPr>
      </w:pPr>
      <w:r>
        <w:rPr>
          <w:sz w:val="44"/>
          <w:szCs w:val="44"/>
        </w:rPr>
        <w:t>2x</w:t>
      </w:r>
      <w:ins w:id="69" w:author="Schwarz, Monika" w:date="2017-02-06T11:00:00Z">
        <w:r w:rsidR="00FF1F2B">
          <w:rPr>
            <w:sz w:val="44"/>
            <w:szCs w:val="44"/>
          </w:rPr>
          <w:t xml:space="preserve"> </w:t>
        </w:r>
      </w:ins>
      <w:r>
        <w:rPr>
          <w:sz w:val="44"/>
          <w:szCs w:val="44"/>
        </w:rPr>
        <w:t>Refr:..</w:t>
      </w:r>
    </w:p>
    <w:p w:rsidR="00E30F73" w:rsidRPr="00492879" w:rsidRDefault="00A732DE" w:rsidP="00A732DE">
      <w:pPr>
        <w:pStyle w:val="Titel"/>
        <w:pPrChange w:id="70" w:author="Frank Bosch" w:date="2017-05-02T18:32:00Z">
          <w:pPr/>
        </w:pPrChange>
      </w:pPr>
      <w:ins w:id="71" w:author="Frank Bosch" w:date="2017-05-02T18:32:00Z">
        <w:r>
          <w:t>3.</w:t>
        </w:r>
      </w:ins>
      <w:ins w:id="72" w:author="Frank Bosch" w:date="2017-05-02T18:26:00Z">
        <w:r>
          <w:t xml:space="preserve">Licht vertreibt die Dunkelheit </w:t>
        </w:r>
      </w:ins>
      <w:ins w:id="73" w:author="Frank Bosch" w:date="2017-05-02T18:30:00Z">
        <w:r>
          <w:t>(</w:t>
        </w:r>
      </w:ins>
      <w:r w:rsidR="00E30F73" w:rsidRPr="00492879">
        <w:t>Jesaja</w:t>
      </w:r>
      <w:ins w:id="74" w:author="Frank Bosch" w:date="2017-05-02T18:47:00Z">
        <w:r w:rsidR="00F320C0">
          <w:t>/Isaja</w:t>
        </w:r>
      </w:ins>
      <w:r w:rsidR="00E30F73" w:rsidRPr="00492879">
        <w:t xml:space="preserve"> 9,1</w:t>
      </w:r>
      <w:del w:id="75" w:author="Frank Bosch" w:date="2017-05-02T18:30:00Z">
        <w:r w:rsidR="00E30F73" w:rsidRPr="00492879" w:rsidDel="00A732DE">
          <w:delText xml:space="preserve">    </w:delText>
        </w:r>
      </w:del>
      <w:ins w:id="76" w:author="Frank Bosch" w:date="2017-05-02T11:32:00Z">
        <w:r>
          <w:t>7</w:t>
        </w:r>
      </w:ins>
      <w:ins w:id="77" w:author="Frank Bosch" w:date="2017-05-02T18:33:00Z">
        <w:r>
          <w:rPr>
            <w:lang w:val="hr-HR"/>
          </w:rPr>
          <w:t>+</w:t>
        </w:r>
      </w:ins>
      <w:ins w:id="78" w:author="Frank Bosch" w:date="2017-05-02T11:32:00Z">
        <w:r w:rsidR="00B81776">
          <w:t>14</w:t>
        </w:r>
      </w:ins>
      <w:ins w:id="79" w:author="Frank Bosch" w:date="2017-05-02T18:30:00Z">
        <w:r>
          <w:t>)</w:t>
        </w:r>
      </w:ins>
      <w:ins w:id="80" w:author="Frank Bosch" w:date="2017-05-02T11:32:00Z">
        <w:r w:rsidR="00B81776">
          <w:t xml:space="preserve">  </w:t>
        </w:r>
      </w:ins>
      <w:del w:id="81" w:author="Schwarz, Monika" w:date="2017-02-06T11:01:00Z">
        <w:r w:rsidR="00E30F73" w:rsidRPr="00492879" w:rsidDel="00FF1F2B">
          <w:delText xml:space="preserve"> Deutsch</w:delText>
        </w:r>
      </w:del>
    </w:p>
    <w:p w:rsidR="00E30F73" w:rsidDel="00F91191" w:rsidRDefault="00E30F73" w:rsidP="00E30F73">
      <w:pPr>
        <w:pStyle w:val="KeinLeerraum"/>
        <w:rPr>
          <w:del w:id="82" w:author="Schwarz, Monika" w:date="2017-02-06T11:03:00Z"/>
          <w:sz w:val="36"/>
          <w:szCs w:val="36"/>
        </w:rPr>
      </w:pPr>
      <w:r w:rsidRPr="00492879">
        <w:rPr>
          <w:sz w:val="36"/>
          <w:szCs w:val="36"/>
        </w:rPr>
        <w:t>Das Volk</w:t>
      </w:r>
      <w:r>
        <w:rPr>
          <w:sz w:val="36"/>
          <w:szCs w:val="36"/>
        </w:rPr>
        <w:t xml:space="preserve">,  </w:t>
      </w:r>
      <w:del w:id="83" w:author="Schwarz, Monika" w:date="2017-02-06T11:02:00Z">
        <w:r w:rsidDel="00FF1F2B">
          <w:rPr>
            <w:sz w:val="36"/>
            <w:szCs w:val="36"/>
          </w:rPr>
          <w:delText xml:space="preserve">  </w:delText>
        </w:r>
        <w:r w:rsidRPr="00492879" w:rsidDel="00FF1F2B">
          <w:rPr>
            <w:sz w:val="36"/>
            <w:szCs w:val="36"/>
          </w:rPr>
          <w:delText xml:space="preserve"> </w:delText>
        </w:r>
      </w:del>
      <w:r w:rsidRPr="00492879">
        <w:rPr>
          <w:sz w:val="36"/>
          <w:szCs w:val="36"/>
        </w:rPr>
        <w:t xml:space="preserve">das im Finstern   lebt, </w:t>
      </w:r>
      <w:r>
        <w:rPr>
          <w:sz w:val="36"/>
          <w:szCs w:val="36"/>
        </w:rPr>
        <w:t xml:space="preserve"> </w:t>
      </w:r>
      <w:del w:id="84" w:author="Schwarz, Monika" w:date="2017-02-06T11:03:00Z">
        <w:r w:rsidDel="00FF1F2B">
          <w:rPr>
            <w:sz w:val="36"/>
            <w:szCs w:val="36"/>
          </w:rPr>
          <w:delText xml:space="preserve">    </w:delText>
        </w:r>
      </w:del>
      <w:r w:rsidRPr="00492879">
        <w:rPr>
          <w:sz w:val="36"/>
          <w:szCs w:val="36"/>
        </w:rPr>
        <w:t>sieht ein großes Licht</w:t>
      </w:r>
      <w:ins w:id="85" w:author="Schwarz, Monika" w:date="2017-02-06T11:01:00Z">
        <w:r w:rsidR="00FF1F2B">
          <w:rPr>
            <w:sz w:val="36"/>
            <w:szCs w:val="36"/>
          </w:rPr>
          <w:t>;</w:t>
        </w:r>
      </w:ins>
      <w:ins w:id="86" w:author="Schwarz, Monika" w:date="2017-02-06T11:03:00Z">
        <w:r w:rsidR="00FF1F2B" w:rsidRPr="00492879" w:rsidDel="00FF1F2B">
          <w:rPr>
            <w:sz w:val="36"/>
            <w:szCs w:val="36"/>
          </w:rPr>
          <w:t xml:space="preserve"> </w:t>
        </w:r>
      </w:ins>
    </w:p>
    <w:p w:rsidR="00F91191" w:rsidRPr="00492879" w:rsidRDefault="00F91191" w:rsidP="00E30F73">
      <w:pPr>
        <w:pStyle w:val="KeinLeerraum"/>
        <w:rPr>
          <w:ins w:id="87" w:author="Frank Bosch" w:date="2017-05-02T18:56:00Z"/>
          <w:sz w:val="36"/>
          <w:szCs w:val="36"/>
        </w:rPr>
      </w:pPr>
    </w:p>
    <w:p w:rsidR="00E30F73" w:rsidRPr="00492879" w:rsidDel="00FF1F2B" w:rsidRDefault="00E30F73" w:rsidP="00E30F73">
      <w:pPr>
        <w:pStyle w:val="KeinLeerraum"/>
        <w:rPr>
          <w:del w:id="88" w:author="Schwarz, Monika" w:date="2017-02-06T11:03:00Z"/>
          <w:sz w:val="36"/>
          <w:szCs w:val="36"/>
        </w:rPr>
      </w:pPr>
    </w:p>
    <w:p w:rsidR="00E30F73" w:rsidRPr="00492879" w:rsidRDefault="00E30F73" w:rsidP="00E30F73">
      <w:pPr>
        <w:pStyle w:val="KeinLeerraum"/>
        <w:rPr>
          <w:bCs/>
          <w:sz w:val="36"/>
          <w:szCs w:val="36"/>
        </w:rPr>
      </w:pPr>
      <w:r w:rsidRPr="00492879">
        <w:rPr>
          <w:bCs/>
          <w:sz w:val="36"/>
          <w:szCs w:val="36"/>
        </w:rPr>
        <w:t>über Menschen, die ohne Hoffnung sind, strahlt ein heller Schein</w:t>
      </w:r>
      <w:ins w:id="89" w:author="Schwarz, Monika" w:date="2017-02-06T11:01:00Z">
        <w:r w:rsidR="00FF1F2B">
          <w:rPr>
            <w:bCs/>
            <w:sz w:val="36"/>
            <w:szCs w:val="36"/>
          </w:rPr>
          <w:t>.</w:t>
        </w:r>
      </w:ins>
    </w:p>
    <w:p w:rsidR="00E30F73" w:rsidRPr="00492879" w:rsidRDefault="00E30F73" w:rsidP="00E30F73">
      <w:pPr>
        <w:pStyle w:val="KeinLeerraum"/>
        <w:rPr>
          <w:b/>
          <w:bCs/>
          <w:sz w:val="36"/>
          <w:szCs w:val="36"/>
        </w:rPr>
      </w:pPr>
    </w:p>
    <w:p w:rsidR="00E30F73" w:rsidRPr="00492879" w:rsidRDefault="00E30F73" w:rsidP="00E30F73">
      <w:pPr>
        <w:pStyle w:val="KeinLeerraum"/>
        <w:rPr>
          <w:sz w:val="36"/>
          <w:szCs w:val="36"/>
        </w:rPr>
      </w:pPr>
      <w:r w:rsidRPr="00492879">
        <w:rPr>
          <w:sz w:val="36"/>
          <w:szCs w:val="36"/>
        </w:rPr>
        <w:t>Refr.:</w:t>
      </w:r>
    </w:p>
    <w:p w:rsidR="00E30F73" w:rsidRPr="00492879" w:rsidRDefault="00E30F73" w:rsidP="00E30F73">
      <w:pPr>
        <w:pStyle w:val="KeinLeerraum"/>
        <w:rPr>
          <w:rFonts w:ascii="Arial" w:hAnsi="Arial" w:cs="Arial"/>
          <w:sz w:val="36"/>
          <w:szCs w:val="36"/>
        </w:rPr>
      </w:pPr>
      <w:r w:rsidRPr="00492879">
        <w:rPr>
          <w:rFonts w:ascii="Arial" w:hAnsi="Arial" w:cs="Arial"/>
          <w:sz w:val="36"/>
          <w:szCs w:val="36"/>
        </w:rPr>
        <w:t>Licht vertreibt die Dunkelheit</w:t>
      </w:r>
      <w:ins w:id="90" w:author="Schwarz, Monika" w:date="2017-02-06T11:03:00Z">
        <w:r w:rsidR="00FF1F2B">
          <w:rPr>
            <w:rFonts w:ascii="Arial" w:hAnsi="Arial" w:cs="Arial"/>
            <w:sz w:val="36"/>
            <w:szCs w:val="36"/>
          </w:rPr>
          <w:t>.</w:t>
        </w:r>
      </w:ins>
    </w:p>
    <w:p w:rsidR="00E30F73" w:rsidRPr="00492879" w:rsidRDefault="00E30F73" w:rsidP="00E30F73">
      <w:pPr>
        <w:pStyle w:val="KeinLeerraum"/>
        <w:rPr>
          <w:rFonts w:ascii="Arial" w:hAnsi="Arial" w:cs="Arial"/>
          <w:sz w:val="36"/>
          <w:szCs w:val="36"/>
        </w:rPr>
      </w:pPr>
      <w:r w:rsidRPr="00492879">
        <w:rPr>
          <w:rFonts w:ascii="Arial" w:hAnsi="Arial" w:cs="Arial"/>
          <w:sz w:val="36"/>
          <w:szCs w:val="36"/>
        </w:rPr>
        <w:t>Ein Kind bringt uns Geborgenheit</w:t>
      </w:r>
      <w:ins w:id="91" w:author="Schwarz, Monika" w:date="2017-02-06T11:03:00Z">
        <w:r w:rsidR="00FF1F2B">
          <w:rPr>
            <w:rFonts w:ascii="Arial" w:hAnsi="Arial" w:cs="Arial"/>
            <w:sz w:val="36"/>
            <w:szCs w:val="36"/>
          </w:rPr>
          <w:t>.</w:t>
        </w:r>
      </w:ins>
      <w:r w:rsidRPr="00492879">
        <w:rPr>
          <w:rFonts w:ascii="Arial" w:hAnsi="Arial" w:cs="Arial"/>
          <w:sz w:val="36"/>
          <w:szCs w:val="36"/>
        </w:rPr>
        <w:t xml:space="preserve">  </w:t>
      </w:r>
    </w:p>
    <w:p w:rsidR="00E30F73" w:rsidRPr="00492879" w:rsidRDefault="00E30F73" w:rsidP="00E30F73">
      <w:pPr>
        <w:pStyle w:val="KeinLeerraum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Sein Name ist </w:t>
      </w:r>
      <w:r w:rsidRPr="00492879">
        <w:rPr>
          <w:rFonts w:ascii="Arial" w:hAnsi="Arial" w:cs="Arial"/>
          <w:sz w:val="36"/>
          <w:szCs w:val="36"/>
        </w:rPr>
        <w:t xml:space="preserve"> Emanuel</w:t>
      </w:r>
      <w:ins w:id="92" w:author="Schwarz, Monika" w:date="2017-02-06T11:03:00Z">
        <w:r w:rsidR="00FF1F2B">
          <w:rPr>
            <w:rFonts w:ascii="Arial" w:hAnsi="Arial" w:cs="Arial"/>
            <w:sz w:val="36"/>
            <w:szCs w:val="36"/>
          </w:rPr>
          <w:t>,</w:t>
        </w:r>
      </w:ins>
      <w:r w:rsidRPr="00492879">
        <w:rPr>
          <w:rFonts w:ascii="Arial" w:hAnsi="Arial" w:cs="Arial"/>
          <w:sz w:val="36"/>
          <w:szCs w:val="36"/>
        </w:rPr>
        <w:t xml:space="preserve"> </w:t>
      </w:r>
    </w:p>
    <w:p w:rsidR="00E30F73" w:rsidRPr="00492879" w:rsidRDefault="00E30F73" w:rsidP="00E30F73">
      <w:pPr>
        <w:pStyle w:val="KeinLeerraum"/>
        <w:rPr>
          <w:rFonts w:ascii="Arial" w:hAnsi="Arial" w:cs="Arial"/>
          <w:sz w:val="36"/>
          <w:szCs w:val="36"/>
        </w:rPr>
      </w:pPr>
      <w:r w:rsidRPr="00492879">
        <w:rPr>
          <w:rFonts w:ascii="Arial" w:hAnsi="Arial" w:cs="Arial"/>
          <w:sz w:val="36"/>
          <w:szCs w:val="36"/>
        </w:rPr>
        <w:t xml:space="preserve">Gott ist wirklich mit uns. </w:t>
      </w:r>
    </w:p>
    <w:p w:rsidR="00E30F73" w:rsidRPr="00492879" w:rsidRDefault="00E30F73" w:rsidP="00E30F73">
      <w:pPr>
        <w:rPr>
          <w:sz w:val="36"/>
          <w:szCs w:val="36"/>
        </w:rPr>
      </w:pPr>
      <w:r>
        <w:rPr>
          <w:sz w:val="36"/>
          <w:szCs w:val="36"/>
        </w:rPr>
        <w:t>(2x)</w:t>
      </w:r>
    </w:p>
    <w:p w:rsidR="00E30F73" w:rsidRPr="00492879" w:rsidRDefault="00E30F73" w:rsidP="00E30F73">
      <w:pPr>
        <w:pStyle w:val="KeinLeerraum"/>
        <w:rPr>
          <w:sz w:val="36"/>
          <w:szCs w:val="36"/>
        </w:rPr>
      </w:pPr>
      <w:r w:rsidRPr="00492879">
        <w:rPr>
          <w:sz w:val="36"/>
          <w:szCs w:val="36"/>
        </w:rPr>
        <w:t xml:space="preserve">Bridge </w:t>
      </w:r>
    </w:p>
    <w:p w:rsidR="00E30F73" w:rsidRPr="00492879" w:rsidRDefault="00E30F73" w:rsidP="00E30F73">
      <w:pPr>
        <w:pStyle w:val="KeinLeerraum"/>
        <w:rPr>
          <w:sz w:val="36"/>
          <w:szCs w:val="36"/>
        </w:rPr>
      </w:pPr>
      <w:r w:rsidRPr="00492879">
        <w:rPr>
          <w:sz w:val="36"/>
          <w:szCs w:val="36"/>
        </w:rPr>
        <w:t>Jesus kam in diese Welt als ein helles Licht</w:t>
      </w:r>
      <w:ins w:id="93" w:author="Schwarz, Monika" w:date="2017-02-06T11:04:00Z">
        <w:r w:rsidR="00FF1F2B">
          <w:rPr>
            <w:sz w:val="36"/>
            <w:szCs w:val="36"/>
          </w:rPr>
          <w:t>.</w:t>
        </w:r>
      </w:ins>
    </w:p>
    <w:p w:rsidR="00E30F73" w:rsidRPr="00492879" w:rsidRDefault="00E30F73" w:rsidP="00E30F73">
      <w:pPr>
        <w:pStyle w:val="KeinLeerraum"/>
        <w:rPr>
          <w:sz w:val="36"/>
          <w:szCs w:val="36"/>
        </w:rPr>
      </w:pPr>
      <w:r w:rsidRPr="00492879">
        <w:rPr>
          <w:sz w:val="36"/>
          <w:szCs w:val="36"/>
        </w:rPr>
        <w:t xml:space="preserve">Obwohl von </w:t>
      </w:r>
      <w:del w:id="94" w:author="Schwarz, Monika" w:date="2017-02-06T11:36:00Z">
        <w:r w:rsidRPr="00492879" w:rsidDel="00217596">
          <w:rPr>
            <w:sz w:val="36"/>
            <w:szCs w:val="36"/>
          </w:rPr>
          <w:delText xml:space="preserve">Ihm </w:delText>
        </w:r>
      </w:del>
      <w:ins w:id="95" w:author="Schwarz, Monika" w:date="2017-02-06T11:36:00Z">
        <w:r w:rsidR="00217596">
          <w:rPr>
            <w:sz w:val="36"/>
            <w:szCs w:val="36"/>
          </w:rPr>
          <w:t>i</w:t>
        </w:r>
        <w:r w:rsidR="00217596" w:rsidRPr="00492879">
          <w:rPr>
            <w:sz w:val="36"/>
            <w:szCs w:val="36"/>
          </w:rPr>
          <w:t xml:space="preserve">hm </w:t>
        </w:r>
      </w:ins>
      <w:r w:rsidRPr="00492879">
        <w:rPr>
          <w:sz w:val="36"/>
          <w:szCs w:val="36"/>
        </w:rPr>
        <w:t xml:space="preserve">geschaffen, erkannte sie </w:t>
      </w:r>
      <w:del w:id="96" w:author="Schwarz, Monika" w:date="2017-02-06T11:36:00Z">
        <w:r w:rsidRPr="00492879" w:rsidDel="00217596">
          <w:rPr>
            <w:sz w:val="36"/>
            <w:szCs w:val="36"/>
          </w:rPr>
          <w:delText xml:space="preserve">Ihn </w:delText>
        </w:r>
      </w:del>
      <w:ins w:id="97" w:author="Schwarz, Monika" w:date="2017-02-06T11:36:00Z">
        <w:r w:rsidR="00217596">
          <w:rPr>
            <w:sz w:val="36"/>
            <w:szCs w:val="36"/>
          </w:rPr>
          <w:t>i</w:t>
        </w:r>
        <w:r w:rsidR="00217596" w:rsidRPr="00492879">
          <w:rPr>
            <w:sz w:val="36"/>
            <w:szCs w:val="36"/>
          </w:rPr>
          <w:t xml:space="preserve">hn </w:t>
        </w:r>
      </w:ins>
      <w:r w:rsidRPr="00492879">
        <w:rPr>
          <w:sz w:val="36"/>
          <w:szCs w:val="36"/>
        </w:rPr>
        <w:t>nicht</w:t>
      </w:r>
      <w:ins w:id="98" w:author="Schwarz, Monika" w:date="2017-02-06T11:04:00Z">
        <w:r w:rsidR="00FF1F2B">
          <w:rPr>
            <w:sz w:val="36"/>
            <w:szCs w:val="36"/>
          </w:rPr>
          <w:t>.</w:t>
        </w:r>
      </w:ins>
      <w:r w:rsidRPr="00492879">
        <w:rPr>
          <w:sz w:val="36"/>
          <w:szCs w:val="36"/>
        </w:rPr>
        <w:t xml:space="preserve"> </w:t>
      </w:r>
    </w:p>
    <w:p w:rsidR="00E30F73" w:rsidRPr="00492879" w:rsidRDefault="00E30F73" w:rsidP="00E30F73">
      <w:pPr>
        <w:pStyle w:val="KeinLeerraum"/>
        <w:rPr>
          <w:sz w:val="36"/>
          <w:szCs w:val="36"/>
        </w:rPr>
      </w:pPr>
      <w:r>
        <w:rPr>
          <w:sz w:val="36"/>
          <w:szCs w:val="36"/>
        </w:rPr>
        <w:t>Doch wer Jesus</w:t>
      </w:r>
      <w:r w:rsidRPr="00492879">
        <w:rPr>
          <w:sz w:val="36"/>
          <w:szCs w:val="36"/>
        </w:rPr>
        <w:t xml:space="preserve"> aufnimmt, sein Leben auf </w:t>
      </w:r>
      <w:del w:id="99" w:author="Schwarz, Monika" w:date="2017-02-06T11:36:00Z">
        <w:r w:rsidRPr="00492879" w:rsidDel="00217596">
          <w:rPr>
            <w:sz w:val="36"/>
            <w:szCs w:val="36"/>
          </w:rPr>
          <w:delText xml:space="preserve">Ihn </w:delText>
        </w:r>
      </w:del>
      <w:ins w:id="100" w:author="Schwarz, Monika" w:date="2017-02-06T11:36:00Z">
        <w:r w:rsidR="00217596">
          <w:rPr>
            <w:sz w:val="36"/>
            <w:szCs w:val="36"/>
          </w:rPr>
          <w:t>i</w:t>
        </w:r>
        <w:r w:rsidR="00217596" w:rsidRPr="00492879">
          <w:rPr>
            <w:sz w:val="36"/>
            <w:szCs w:val="36"/>
          </w:rPr>
          <w:t xml:space="preserve">hn </w:t>
        </w:r>
      </w:ins>
      <w:r w:rsidRPr="00492879">
        <w:rPr>
          <w:sz w:val="36"/>
          <w:szCs w:val="36"/>
        </w:rPr>
        <w:t>baut,</w:t>
      </w:r>
    </w:p>
    <w:p w:rsidR="00E30F73" w:rsidRPr="00492879" w:rsidRDefault="00E30F73" w:rsidP="00E30F73">
      <w:pPr>
        <w:pStyle w:val="KeinLeerraum"/>
        <w:rPr>
          <w:sz w:val="36"/>
          <w:szCs w:val="36"/>
        </w:rPr>
      </w:pPr>
      <w:r w:rsidRPr="00492879">
        <w:rPr>
          <w:sz w:val="36"/>
          <w:szCs w:val="36"/>
        </w:rPr>
        <w:t xml:space="preserve">der ist sein Kind auf ewig, weil er </w:t>
      </w:r>
      <w:del w:id="101" w:author="Schwarz, Monika" w:date="2017-02-06T11:36:00Z">
        <w:r w:rsidRPr="00492879" w:rsidDel="00217596">
          <w:rPr>
            <w:sz w:val="36"/>
            <w:szCs w:val="36"/>
          </w:rPr>
          <w:delText xml:space="preserve">Ihm </w:delText>
        </w:r>
      </w:del>
      <w:ins w:id="102" w:author="Schwarz, Monika" w:date="2017-02-06T11:36:00Z">
        <w:r w:rsidR="00217596">
          <w:rPr>
            <w:sz w:val="36"/>
            <w:szCs w:val="36"/>
          </w:rPr>
          <w:t>i</w:t>
        </w:r>
        <w:r w:rsidR="00217596" w:rsidRPr="00492879">
          <w:rPr>
            <w:sz w:val="36"/>
            <w:szCs w:val="36"/>
          </w:rPr>
          <w:t xml:space="preserve">hm </w:t>
        </w:r>
      </w:ins>
      <w:r w:rsidRPr="00492879">
        <w:rPr>
          <w:sz w:val="36"/>
          <w:szCs w:val="36"/>
        </w:rPr>
        <w:t>vertraut</w:t>
      </w:r>
      <w:ins w:id="103" w:author="Schwarz, Monika" w:date="2017-02-06T11:04:00Z">
        <w:r w:rsidR="00FF1F2B">
          <w:rPr>
            <w:sz w:val="36"/>
            <w:szCs w:val="36"/>
          </w:rPr>
          <w:t>.</w:t>
        </w:r>
      </w:ins>
    </w:p>
    <w:p w:rsidR="00E30F73" w:rsidRPr="00492879" w:rsidRDefault="00E30F73" w:rsidP="00E30F73">
      <w:pPr>
        <w:pStyle w:val="KeinLeerraum"/>
        <w:rPr>
          <w:sz w:val="36"/>
          <w:szCs w:val="36"/>
        </w:rPr>
      </w:pPr>
      <w:r w:rsidRPr="00492879">
        <w:rPr>
          <w:sz w:val="36"/>
          <w:szCs w:val="36"/>
        </w:rPr>
        <w:t>Joh. 1,10-12</w:t>
      </w:r>
    </w:p>
    <w:p w:rsidR="00E30F73" w:rsidRDefault="00E30F73" w:rsidP="00E30F73">
      <w:pPr>
        <w:pStyle w:val="KeinLeerraum"/>
        <w:rPr>
          <w:b/>
          <w:sz w:val="36"/>
          <w:szCs w:val="36"/>
        </w:rPr>
      </w:pPr>
    </w:p>
    <w:p w:rsidR="00E30F73" w:rsidRPr="00E30F73" w:rsidRDefault="00E30F73" w:rsidP="00E30F73">
      <w:pPr>
        <w:pStyle w:val="KeinLeerraum"/>
        <w:rPr>
          <w:b/>
          <w:sz w:val="36"/>
          <w:szCs w:val="36"/>
        </w:rPr>
      </w:pPr>
      <w:r w:rsidRPr="00E30F73">
        <w:rPr>
          <w:b/>
          <w:sz w:val="36"/>
          <w:szCs w:val="36"/>
        </w:rPr>
        <w:t>(2x Refr.)</w:t>
      </w:r>
    </w:p>
    <w:p w:rsidR="001222CD" w:rsidRDefault="001222CD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RDefault="000F0D9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Del="00F320C0" w:rsidRDefault="000F0D95" w:rsidP="00D20792">
      <w:pPr>
        <w:pStyle w:val="KeinLeerraum"/>
        <w:rPr>
          <w:del w:id="104" w:author="Frank Bosch" w:date="2017-05-02T18:48:00Z"/>
          <w:sz w:val="44"/>
          <w:szCs w:val="44"/>
          <w:bdr w:val="none" w:sz="0" w:space="0" w:color="auto" w:frame="1"/>
          <w:shd w:val="clear" w:color="auto" w:fill="FFFFFF"/>
        </w:rPr>
      </w:pPr>
    </w:p>
    <w:p w:rsidR="000F0D95" w:rsidDel="00F320C0" w:rsidRDefault="000F0D95" w:rsidP="000F0D95">
      <w:pPr>
        <w:rPr>
          <w:del w:id="105" w:author="Frank Bosch" w:date="2017-05-02T18:48:00Z"/>
        </w:rPr>
      </w:pPr>
    </w:p>
    <w:p w:rsidR="000F0D95" w:rsidRPr="00B85EB3" w:rsidRDefault="00A732DE" w:rsidP="00A732DE">
      <w:pPr>
        <w:pStyle w:val="Titel"/>
        <w:pPrChange w:id="106" w:author="Frank Bosch" w:date="2017-05-02T18:32:00Z">
          <w:pPr/>
        </w:pPrChange>
      </w:pPr>
      <w:ins w:id="107" w:author="Frank Bosch" w:date="2017-05-02T18:32:00Z">
        <w:r>
          <w:t>4.</w:t>
        </w:r>
      </w:ins>
      <w:ins w:id="108" w:author="Frank Bosch" w:date="2017-05-02T18:26:00Z">
        <w:r>
          <w:t>I</w:t>
        </w:r>
        <w:r w:rsidR="00F320C0">
          <w:t xml:space="preserve">ch aber und mein Haus  </w:t>
        </w:r>
      </w:ins>
      <w:ins w:id="109" w:author="Frank Bosch" w:date="2017-05-02T18:44:00Z">
        <w:r w:rsidR="004566F6">
          <w:t>(</w:t>
        </w:r>
      </w:ins>
      <w:r w:rsidR="000F0D95" w:rsidRPr="00B85EB3">
        <w:t>Josua</w:t>
      </w:r>
      <w:ins w:id="110" w:author="Frank Bosch" w:date="2017-05-02T18:47:00Z">
        <w:r w:rsidR="00F320C0">
          <w:t>/Jo</w:t>
        </w:r>
        <w:r w:rsidR="00F320C0">
          <w:rPr>
            <w:lang w:val="hr-HR"/>
          </w:rPr>
          <w:t>šua</w:t>
        </w:r>
      </w:ins>
      <w:r w:rsidR="000F0D95" w:rsidRPr="00B85EB3">
        <w:t xml:space="preserve"> 24</w:t>
      </w:r>
      <w:ins w:id="111" w:author="Schwarz, Monika" w:date="2017-02-06T11:05:00Z">
        <w:r w:rsidR="00FF1F2B">
          <w:t>,</w:t>
        </w:r>
      </w:ins>
      <w:del w:id="112" w:author="Schwarz, Monika" w:date="2017-02-06T11:05:00Z">
        <w:r w:rsidR="000F0D95" w:rsidRPr="00B85EB3" w:rsidDel="00FF1F2B">
          <w:delText>.</w:delText>
        </w:r>
      </w:del>
      <w:r w:rsidR="000F0D95" w:rsidRPr="00B85EB3">
        <w:t>15</w:t>
      </w:r>
      <w:ins w:id="113" w:author="Frank Bosch" w:date="2017-05-02T18:47:00Z">
        <w:r w:rsidR="00F320C0">
          <w:t>)</w:t>
        </w:r>
      </w:ins>
    </w:p>
    <w:p w:rsidR="000F0D95" w:rsidRPr="00B85EB3" w:rsidRDefault="000F0D95" w:rsidP="000F0D95">
      <w:pPr>
        <w:rPr>
          <w:sz w:val="36"/>
          <w:szCs w:val="36"/>
        </w:rPr>
      </w:pPr>
    </w:p>
    <w:p w:rsidR="000F0D95" w:rsidRPr="00B85EB3" w:rsidRDefault="000F0D95" w:rsidP="000F0D95">
      <w:pPr>
        <w:rPr>
          <w:b/>
          <w:sz w:val="36"/>
          <w:szCs w:val="36"/>
        </w:rPr>
      </w:pPr>
      <w:r w:rsidRPr="00B85EB3">
        <w:rPr>
          <w:b/>
          <w:sz w:val="36"/>
          <w:szCs w:val="36"/>
        </w:rPr>
        <w:t>Ich aber und mei</w:t>
      </w:r>
      <w:r w:rsidR="00B85EB3">
        <w:rPr>
          <w:b/>
          <w:sz w:val="36"/>
          <w:szCs w:val="36"/>
        </w:rPr>
        <w:t xml:space="preserve">n Haus, wollen dem </w:t>
      </w:r>
      <w:del w:id="114" w:author="Schwarz, Monika" w:date="2017-02-06T11:06:00Z">
        <w:r w:rsidR="00B85EB3" w:rsidDel="0029267A">
          <w:rPr>
            <w:b/>
            <w:sz w:val="36"/>
            <w:szCs w:val="36"/>
          </w:rPr>
          <w:delText xml:space="preserve">Herrn </w:delText>
        </w:r>
      </w:del>
      <w:ins w:id="115" w:author="Schwarz, Monika" w:date="2017-02-06T11:06:00Z">
        <w:r w:rsidR="0029267A">
          <w:rPr>
            <w:b/>
            <w:sz w:val="36"/>
            <w:szCs w:val="36"/>
          </w:rPr>
          <w:t xml:space="preserve">HERRN </w:t>
        </w:r>
      </w:ins>
      <w:r w:rsidR="00B85EB3">
        <w:rPr>
          <w:b/>
          <w:sz w:val="36"/>
          <w:szCs w:val="36"/>
        </w:rPr>
        <w:t>dienen.</w:t>
      </w:r>
    </w:p>
    <w:p w:rsidR="000F0D95" w:rsidRPr="00B85EB3" w:rsidRDefault="000F0D95" w:rsidP="000F0D95">
      <w:pPr>
        <w:rPr>
          <w:b/>
          <w:sz w:val="36"/>
          <w:szCs w:val="36"/>
        </w:rPr>
      </w:pPr>
      <w:r w:rsidRPr="00B85EB3">
        <w:rPr>
          <w:b/>
          <w:sz w:val="36"/>
          <w:szCs w:val="36"/>
        </w:rPr>
        <w:t>Ich aber und mein Haus, wollen dem H</w:t>
      </w:r>
      <w:ins w:id="116" w:author="Schwarz, Monika" w:date="2017-02-06T11:07:00Z">
        <w:r w:rsidR="0029267A">
          <w:rPr>
            <w:b/>
            <w:sz w:val="36"/>
            <w:szCs w:val="36"/>
          </w:rPr>
          <w:t>ERRN</w:t>
        </w:r>
      </w:ins>
      <w:del w:id="117" w:author="Schwarz, Monika" w:date="2017-02-06T11:07:00Z">
        <w:r w:rsidRPr="00B85EB3" w:rsidDel="0029267A">
          <w:rPr>
            <w:b/>
            <w:sz w:val="36"/>
            <w:szCs w:val="36"/>
          </w:rPr>
          <w:delText>err</w:delText>
        </w:r>
      </w:del>
      <w:del w:id="118" w:author="Schwarz, Monika" w:date="2017-02-06T11:06:00Z">
        <w:r w:rsidRPr="00B85EB3" w:rsidDel="0029267A">
          <w:rPr>
            <w:b/>
            <w:sz w:val="36"/>
            <w:szCs w:val="36"/>
          </w:rPr>
          <w:delText>n</w:delText>
        </w:r>
      </w:del>
      <w:r w:rsidRPr="00B85EB3">
        <w:rPr>
          <w:b/>
          <w:sz w:val="36"/>
          <w:szCs w:val="36"/>
        </w:rPr>
        <w:t xml:space="preserve"> dienen </w:t>
      </w:r>
      <w:r w:rsidR="00B85EB3">
        <w:rPr>
          <w:b/>
          <w:sz w:val="36"/>
          <w:szCs w:val="36"/>
        </w:rPr>
        <w:t>.</w:t>
      </w:r>
    </w:p>
    <w:p w:rsidR="000F0D95" w:rsidRPr="00B85EB3" w:rsidRDefault="000F0D95" w:rsidP="000F0D95">
      <w:pPr>
        <w:pStyle w:val="KeinLeerraum"/>
        <w:rPr>
          <w:b/>
          <w:sz w:val="36"/>
          <w:szCs w:val="36"/>
        </w:rPr>
      </w:pPr>
    </w:p>
    <w:p w:rsidR="000F0D95" w:rsidRPr="00B85EB3" w:rsidRDefault="000F0D95" w:rsidP="000F0D95">
      <w:pPr>
        <w:pStyle w:val="KeinLeerraum"/>
        <w:rPr>
          <w:sz w:val="36"/>
          <w:szCs w:val="36"/>
        </w:rPr>
      </w:pPr>
    </w:p>
    <w:p w:rsidR="000F0D95" w:rsidRPr="00B85EB3" w:rsidRDefault="000F0D95" w:rsidP="000F0D95">
      <w:pPr>
        <w:pStyle w:val="KeinLeerraum"/>
        <w:rPr>
          <w:sz w:val="36"/>
          <w:szCs w:val="36"/>
        </w:rPr>
      </w:pPr>
      <w:r w:rsidRPr="00B85EB3">
        <w:rPr>
          <w:sz w:val="36"/>
          <w:szCs w:val="36"/>
        </w:rPr>
        <w:t>Wem denn sonst? Wem denn sonst?    Wo ist solch ein Gott</w:t>
      </w:r>
      <w:ins w:id="119" w:author="Schwarz, Monika" w:date="2017-02-06T11:06:00Z">
        <w:r w:rsidR="0029267A">
          <w:rPr>
            <w:sz w:val="36"/>
            <w:szCs w:val="36"/>
          </w:rPr>
          <w:t>,</w:t>
        </w:r>
      </w:ins>
      <w:r w:rsidRPr="00B85EB3">
        <w:rPr>
          <w:sz w:val="36"/>
          <w:szCs w:val="36"/>
        </w:rPr>
        <w:t xml:space="preserve"> so wie </w:t>
      </w:r>
      <w:del w:id="120" w:author="Schwarz, Monika" w:date="2017-02-06T11:37:00Z">
        <w:r w:rsidRPr="00B85EB3" w:rsidDel="00217596">
          <w:rPr>
            <w:sz w:val="36"/>
            <w:szCs w:val="36"/>
          </w:rPr>
          <w:delText>Er</w:delText>
        </w:r>
      </w:del>
      <w:ins w:id="121" w:author="Frank Bosch" w:date="2017-04-24T11:24:00Z">
        <w:r w:rsidR="0082139F">
          <w:rPr>
            <w:sz w:val="36"/>
            <w:szCs w:val="36"/>
          </w:rPr>
          <w:t>E</w:t>
        </w:r>
      </w:ins>
      <w:ins w:id="122" w:author="Schwarz, Monika" w:date="2017-02-06T11:37:00Z">
        <w:del w:id="123" w:author="Frank Bosch" w:date="2017-04-24T11:24:00Z">
          <w:r w:rsidR="00217596" w:rsidDel="0082139F">
            <w:rPr>
              <w:sz w:val="36"/>
              <w:szCs w:val="36"/>
            </w:rPr>
            <w:delText>e</w:delText>
          </w:r>
        </w:del>
        <w:r w:rsidR="00217596" w:rsidRPr="00B85EB3">
          <w:rPr>
            <w:sz w:val="36"/>
            <w:szCs w:val="36"/>
          </w:rPr>
          <w:t>r</w:t>
        </w:r>
      </w:ins>
      <w:r w:rsidRPr="00B85EB3">
        <w:rPr>
          <w:sz w:val="36"/>
          <w:szCs w:val="36"/>
        </w:rPr>
        <w:t>?</w:t>
      </w:r>
    </w:p>
    <w:p w:rsidR="000F0D95" w:rsidRPr="00B85EB3" w:rsidRDefault="000F0D95" w:rsidP="000F0D95">
      <w:pPr>
        <w:pStyle w:val="KeinLeerraum"/>
        <w:rPr>
          <w:sz w:val="36"/>
          <w:szCs w:val="36"/>
        </w:rPr>
      </w:pPr>
    </w:p>
    <w:p w:rsidR="000F0D95" w:rsidRPr="00B85EB3" w:rsidRDefault="000F0D95" w:rsidP="000F0D95">
      <w:pPr>
        <w:pStyle w:val="KeinLeerraum"/>
        <w:rPr>
          <w:sz w:val="36"/>
          <w:szCs w:val="36"/>
        </w:rPr>
      </w:pPr>
      <w:r w:rsidRPr="00B85EB3">
        <w:rPr>
          <w:sz w:val="36"/>
          <w:szCs w:val="36"/>
        </w:rPr>
        <w:t>Wem denn sonst? Wem denn sonst?    Wo ist solch ein Gott</w:t>
      </w:r>
      <w:ins w:id="124" w:author="Schwarz, Monika" w:date="2017-02-06T11:06:00Z">
        <w:r w:rsidR="0029267A">
          <w:rPr>
            <w:sz w:val="36"/>
            <w:szCs w:val="36"/>
          </w:rPr>
          <w:t>,</w:t>
        </w:r>
      </w:ins>
      <w:r w:rsidRPr="00B85EB3">
        <w:rPr>
          <w:sz w:val="36"/>
          <w:szCs w:val="36"/>
        </w:rPr>
        <w:t xml:space="preserve"> so wie </w:t>
      </w:r>
      <w:del w:id="125" w:author="Schwarz, Monika" w:date="2017-02-06T11:37:00Z">
        <w:r w:rsidRPr="00B85EB3" w:rsidDel="00217596">
          <w:rPr>
            <w:sz w:val="36"/>
            <w:szCs w:val="36"/>
          </w:rPr>
          <w:delText>Er</w:delText>
        </w:r>
      </w:del>
      <w:ins w:id="126" w:author="Frank Bosch" w:date="2017-04-24T11:24:00Z">
        <w:r w:rsidR="0082139F">
          <w:rPr>
            <w:sz w:val="36"/>
            <w:szCs w:val="36"/>
          </w:rPr>
          <w:t>E</w:t>
        </w:r>
      </w:ins>
      <w:ins w:id="127" w:author="Schwarz, Monika" w:date="2017-02-06T11:37:00Z">
        <w:del w:id="128" w:author="Frank Bosch" w:date="2017-04-24T11:24:00Z">
          <w:r w:rsidR="00217596" w:rsidDel="0082139F">
            <w:rPr>
              <w:sz w:val="36"/>
              <w:szCs w:val="36"/>
            </w:rPr>
            <w:delText>e</w:delText>
          </w:r>
        </w:del>
        <w:r w:rsidR="00217596" w:rsidRPr="00B85EB3">
          <w:rPr>
            <w:sz w:val="36"/>
            <w:szCs w:val="36"/>
          </w:rPr>
          <w:t>r</w:t>
        </w:r>
      </w:ins>
      <w:r w:rsidRPr="00B85EB3">
        <w:rPr>
          <w:sz w:val="36"/>
          <w:szCs w:val="36"/>
        </w:rPr>
        <w:t>?</w:t>
      </w:r>
    </w:p>
    <w:p w:rsidR="000F0D95" w:rsidRPr="00B85EB3" w:rsidRDefault="000F0D95" w:rsidP="000F0D95">
      <w:pPr>
        <w:pStyle w:val="KeinLeerraum"/>
        <w:rPr>
          <w:sz w:val="36"/>
          <w:szCs w:val="36"/>
        </w:rPr>
      </w:pPr>
    </w:p>
    <w:p w:rsidR="000F0D95" w:rsidRPr="00B85EB3" w:rsidRDefault="000F0D95" w:rsidP="000F0D95">
      <w:pPr>
        <w:pStyle w:val="KeinLeerraum"/>
        <w:rPr>
          <w:sz w:val="36"/>
          <w:szCs w:val="36"/>
        </w:rPr>
      </w:pPr>
    </w:p>
    <w:p w:rsidR="000F0D95" w:rsidRPr="00B85EB3" w:rsidRDefault="000F0D95" w:rsidP="000F0D95">
      <w:pPr>
        <w:rPr>
          <w:b/>
          <w:sz w:val="36"/>
          <w:szCs w:val="36"/>
        </w:rPr>
      </w:pPr>
      <w:r w:rsidRPr="00B85EB3">
        <w:rPr>
          <w:b/>
          <w:sz w:val="36"/>
          <w:szCs w:val="36"/>
        </w:rPr>
        <w:t>Ich aber und mein Haus</w:t>
      </w:r>
      <w:del w:id="129" w:author="Schwarz, Monika" w:date="2017-02-06T11:07:00Z">
        <w:r w:rsidRPr="00B85EB3" w:rsidDel="0029267A">
          <w:rPr>
            <w:b/>
            <w:sz w:val="36"/>
            <w:szCs w:val="36"/>
          </w:rPr>
          <w:delText>,</w:delText>
        </w:r>
      </w:del>
      <w:r w:rsidRPr="00B85EB3">
        <w:rPr>
          <w:b/>
          <w:sz w:val="36"/>
          <w:szCs w:val="36"/>
        </w:rPr>
        <w:t xml:space="preserve"> wollen </w:t>
      </w:r>
      <w:del w:id="130" w:author="Schwarz, Monika" w:date="2017-02-06T11:07:00Z">
        <w:r w:rsidRPr="00B85EB3" w:rsidDel="0029267A">
          <w:rPr>
            <w:b/>
            <w:sz w:val="36"/>
            <w:szCs w:val="36"/>
          </w:rPr>
          <w:delText xml:space="preserve">Dir </w:delText>
        </w:r>
      </w:del>
      <w:ins w:id="131" w:author="Schwarz, Monika" w:date="2017-02-06T11:07:00Z">
        <w:del w:id="132" w:author="Frank Bosch" w:date="2017-04-24T11:23:00Z">
          <w:r w:rsidR="0029267A" w:rsidDel="0082139F">
            <w:rPr>
              <w:b/>
              <w:sz w:val="36"/>
              <w:szCs w:val="36"/>
            </w:rPr>
            <w:delText>d</w:delText>
          </w:r>
        </w:del>
      </w:ins>
      <w:ins w:id="133" w:author="Frank Bosch" w:date="2017-04-24T11:23:00Z">
        <w:r w:rsidR="0082139F">
          <w:rPr>
            <w:b/>
            <w:sz w:val="36"/>
            <w:szCs w:val="36"/>
          </w:rPr>
          <w:t>D</w:t>
        </w:r>
      </w:ins>
      <w:ins w:id="134" w:author="Schwarz, Monika" w:date="2017-02-06T11:07:00Z">
        <w:r w:rsidR="0029267A" w:rsidRPr="00B85EB3">
          <w:rPr>
            <w:b/>
            <w:sz w:val="36"/>
            <w:szCs w:val="36"/>
          </w:rPr>
          <w:t xml:space="preserve">ir </w:t>
        </w:r>
      </w:ins>
      <w:r w:rsidRPr="00B85EB3">
        <w:rPr>
          <w:b/>
          <w:sz w:val="36"/>
          <w:szCs w:val="36"/>
        </w:rPr>
        <w:t>dienen</w:t>
      </w:r>
      <w:ins w:id="135" w:author="Schwarz, Monika" w:date="2017-02-06T11:07:00Z">
        <w:r w:rsidR="0029267A">
          <w:rPr>
            <w:b/>
            <w:sz w:val="36"/>
            <w:szCs w:val="36"/>
          </w:rPr>
          <w:t>,</w:t>
        </w:r>
      </w:ins>
      <w:r w:rsidRPr="00B85EB3">
        <w:rPr>
          <w:b/>
          <w:sz w:val="36"/>
          <w:szCs w:val="36"/>
        </w:rPr>
        <w:t xml:space="preserve"> </w:t>
      </w:r>
      <w:del w:id="136" w:author="Schwarz, Monika" w:date="2017-02-06T11:07:00Z">
        <w:r w:rsidRPr="00B85EB3" w:rsidDel="0029267A">
          <w:rPr>
            <w:b/>
            <w:sz w:val="36"/>
            <w:szCs w:val="36"/>
          </w:rPr>
          <w:delText>Herr</w:delText>
        </w:r>
      </w:del>
      <w:ins w:id="137" w:author="Schwarz, Monika" w:date="2017-02-06T11:07:00Z">
        <w:r w:rsidR="0029267A" w:rsidRPr="00B85EB3">
          <w:rPr>
            <w:b/>
            <w:sz w:val="36"/>
            <w:szCs w:val="36"/>
          </w:rPr>
          <w:t>H</w:t>
        </w:r>
        <w:r w:rsidR="0029267A">
          <w:rPr>
            <w:b/>
            <w:sz w:val="36"/>
            <w:szCs w:val="36"/>
          </w:rPr>
          <w:t>ERR</w:t>
        </w:r>
      </w:ins>
      <w:r w:rsidRPr="00B85EB3">
        <w:rPr>
          <w:b/>
          <w:sz w:val="36"/>
          <w:szCs w:val="36"/>
        </w:rPr>
        <w:t xml:space="preserve">. </w:t>
      </w:r>
    </w:p>
    <w:p w:rsidR="000F0D95" w:rsidRPr="00B85EB3" w:rsidRDefault="000F0D95" w:rsidP="000F0D95">
      <w:pPr>
        <w:rPr>
          <w:b/>
          <w:sz w:val="36"/>
          <w:szCs w:val="36"/>
        </w:rPr>
      </w:pPr>
      <w:r w:rsidRPr="00B85EB3">
        <w:rPr>
          <w:b/>
          <w:sz w:val="36"/>
          <w:szCs w:val="36"/>
        </w:rPr>
        <w:t>Ich aber und mein Haus</w:t>
      </w:r>
      <w:del w:id="138" w:author="Schwarz, Monika" w:date="2017-02-06T11:07:00Z">
        <w:r w:rsidRPr="00B85EB3" w:rsidDel="0029267A">
          <w:rPr>
            <w:b/>
            <w:sz w:val="36"/>
            <w:szCs w:val="36"/>
          </w:rPr>
          <w:delText>,</w:delText>
        </w:r>
      </w:del>
      <w:r w:rsidRPr="00B85EB3">
        <w:rPr>
          <w:b/>
          <w:sz w:val="36"/>
          <w:szCs w:val="36"/>
        </w:rPr>
        <w:t xml:space="preserve"> wollen </w:t>
      </w:r>
      <w:del w:id="139" w:author="Schwarz, Monika" w:date="2017-02-06T11:07:00Z">
        <w:r w:rsidRPr="00B85EB3" w:rsidDel="0029267A">
          <w:rPr>
            <w:b/>
            <w:sz w:val="36"/>
            <w:szCs w:val="36"/>
          </w:rPr>
          <w:delText xml:space="preserve">Dir </w:delText>
        </w:r>
      </w:del>
      <w:ins w:id="140" w:author="Frank Bosch" w:date="2017-04-24T11:23:00Z">
        <w:r w:rsidR="0082139F">
          <w:rPr>
            <w:b/>
            <w:sz w:val="36"/>
            <w:szCs w:val="36"/>
          </w:rPr>
          <w:t>D</w:t>
        </w:r>
      </w:ins>
      <w:ins w:id="141" w:author="Schwarz, Monika" w:date="2017-02-06T11:07:00Z">
        <w:del w:id="142" w:author="Frank Bosch" w:date="2017-04-24T11:23:00Z">
          <w:r w:rsidR="0029267A" w:rsidDel="0082139F">
            <w:rPr>
              <w:b/>
              <w:sz w:val="36"/>
              <w:szCs w:val="36"/>
            </w:rPr>
            <w:delText>d</w:delText>
          </w:r>
        </w:del>
        <w:r w:rsidR="0029267A" w:rsidRPr="00B85EB3">
          <w:rPr>
            <w:b/>
            <w:sz w:val="36"/>
            <w:szCs w:val="36"/>
          </w:rPr>
          <w:t xml:space="preserve">ir </w:t>
        </w:r>
      </w:ins>
      <w:r w:rsidRPr="00B85EB3">
        <w:rPr>
          <w:b/>
          <w:sz w:val="36"/>
          <w:szCs w:val="36"/>
        </w:rPr>
        <w:t>dienen</w:t>
      </w:r>
      <w:ins w:id="143" w:author="Schwarz, Monika" w:date="2017-02-06T11:07:00Z">
        <w:r w:rsidR="0029267A">
          <w:rPr>
            <w:b/>
            <w:sz w:val="36"/>
            <w:szCs w:val="36"/>
          </w:rPr>
          <w:t>,</w:t>
        </w:r>
      </w:ins>
      <w:r w:rsidRPr="00B85EB3">
        <w:rPr>
          <w:b/>
          <w:sz w:val="36"/>
          <w:szCs w:val="36"/>
        </w:rPr>
        <w:t xml:space="preserve"> </w:t>
      </w:r>
      <w:del w:id="144" w:author="Schwarz, Monika" w:date="2017-02-06T11:07:00Z">
        <w:r w:rsidRPr="00B85EB3" w:rsidDel="0029267A">
          <w:rPr>
            <w:b/>
            <w:sz w:val="36"/>
            <w:szCs w:val="36"/>
          </w:rPr>
          <w:delText>Herr</w:delText>
        </w:r>
      </w:del>
      <w:ins w:id="145" w:author="Schwarz, Monika" w:date="2017-02-06T11:07:00Z">
        <w:r w:rsidR="0029267A" w:rsidRPr="00B85EB3">
          <w:rPr>
            <w:b/>
            <w:sz w:val="36"/>
            <w:szCs w:val="36"/>
          </w:rPr>
          <w:t>H</w:t>
        </w:r>
        <w:r w:rsidR="0029267A">
          <w:rPr>
            <w:b/>
            <w:sz w:val="36"/>
            <w:szCs w:val="36"/>
          </w:rPr>
          <w:t>ERR</w:t>
        </w:r>
      </w:ins>
      <w:r w:rsidRPr="00B85EB3">
        <w:rPr>
          <w:b/>
          <w:sz w:val="36"/>
          <w:szCs w:val="36"/>
        </w:rPr>
        <w:t xml:space="preserve">. </w:t>
      </w:r>
    </w:p>
    <w:p w:rsidR="000F0D95" w:rsidRPr="00B85EB3" w:rsidRDefault="000F0D95" w:rsidP="000F0D95">
      <w:pPr>
        <w:pStyle w:val="KeinLeerraum"/>
        <w:rPr>
          <w:sz w:val="36"/>
          <w:szCs w:val="36"/>
        </w:rPr>
      </w:pPr>
    </w:p>
    <w:p w:rsidR="000F0D95" w:rsidRPr="00B85EB3" w:rsidRDefault="000F0D95" w:rsidP="000F0D95">
      <w:pPr>
        <w:pStyle w:val="KeinLeerraum"/>
        <w:rPr>
          <w:sz w:val="36"/>
          <w:szCs w:val="36"/>
        </w:rPr>
      </w:pPr>
    </w:p>
    <w:p w:rsidR="000F0D95" w:rsidRPr="00B85EB3" w:rsidRDefault="000F0D95" w:rsidP="000F0D95">
      <w:pPr>
        <w:pStyle w:val="KeinLeerraum"/>
        <w:rPr>
          <w:sz w:val="36"/>
          <w:szCs w:val="36"/>
        </w:rPr>
      </w:pPr>
      <w:r w:rsidRPr="00B85EB3">
        <w:rPr>
          <w:sz w:val="36"/>
          <w:szCs w:val="36"/>
        </w:rPr>
        <w:t xml:space="preserve">Wem denn sonst? Wem denn sonst?  </w:t>
      </w:r>
      <w:del w:id="146" w:author="Schwarz, Monika" w:date="2017-02-06T11:08:00Z">
        <w:r w:rsidRPr="00B85EB3" w:rsidDel="0029267A">
          <w:rPr>
            <w:sz w:val="36"/>
            <w:szCs w:val="36"/>
          </w:rPr>
          <w:delText xml:space="preserve">  </w:delText>
        </w:r>
      </w:del>
      <w:r w:rsidRPr="00B85EB3">
        <w:rPr>
          <w:sz w:val="36"/>
          <w:szCs w:val="36"/>
        </w:rPr>
        <w:t xml:space="preserve">Wo ist solch ein Gott so wie </w:t>
      </w:r>
      <w:del w:id="147" w:author="Schwarz, Monika" w:date="2017-02-06T11:07:00Z">
        <w:r w:rsidRPr="00B85EB3" w:rsidDel="0029267A">
          <w:rPr>
            <w:sz w:val="36"/>
            <w:szCs w:val="36"/>
          </w:rPr>
          <w:delText>Du</w:delText>
        </w:r>
      </w:del>
      <w:ins w:id="148" w:author="Frank Bosch" w:date="2017-04-24T11:24:00Z">
        <w:r w:rsidR="0082139F">
          <w:rPr>
            <w:sz w:val="36"/>
            <w:szCs w:val="36"/>
          </w:rPr>
          <w:t>D</w:t>
        </w:r>
      </w:ins>
      <w:ins w:id="149" w:author="Schwarz, Monika" w:date="2017-02-06T11:07:00Z">
        <w:del w:id="150" w:author="Frank Bosch" w:date="2017-04-24T11:24:00Z">
          <w:r w:rsidR="0029267A" w:rsidDel="0082139F">
            <w:rPr>
              <w:sz w:val="36"/>
              <w:szCs w:val="36"/>
            </w:rPr>
            <w:delText>d</w:delText>
          </w:r>
        </w:del>
        <w:r w:rsidR="0029267A" w:rsidRPr="00B85EB3">
          <w:rPr>
            <w:sz w:val="36"/>
            <w:szCs w:val="36"/>
          </w:rPr>
          <w:t>u</w:t>
        </w:r>
      </w:ins>
      <w:r w:rsidRPr="00B85EB3">
        <w:rPr>
          <w:sz w:val="36"/>
          <w:szCs w:val="36"/>
        </w:rPr>
        <w:t>?  (Micha 7,18)</w:t>
      </w:r>
    </w:p>
    <w:p w:rsidR="000F0D95" w:rsidRPr="00B85EB3" w:rsidRDefault="000F0D95" w:rsidP="000F0D95">
      <w:pPr>
        <w:pStyle w:val="KeinLeerraum"/>
        <w:rPr>
          <w:sz w:val="36"/>
          <w:szCs w:val="36"/>
        </w:rPr>
      </w:pPr>
    </w:p>
    <w:p w:rsidR="000F0D95" w:rsidRPr="00B85EB3" w:rsidRDefault="000F0D95" w:rsidP="000F0D95">
      <w:pPr>
        <w:pStyle w:val="KeinLeerraum"/>
        <w:rPr>
          <w:sz w:val="36"/>
          <w:szCs w:val="36"/>
        </w:rPr>
      </w:pPr>
      <w:r w:rsidRPr="00B85EB3">
        <w:rPr>
          <w:sz w:val="36"/>
          <w:szCs w:val="36"/>
        </w:rPr>
        <w:t xml:space="preserve">Wem denn sonst? Wem denn sonst?  </w:t>
      </w:r>
      <w:del w:id="151" w:author="Schwarz, Monika" w:date="2017-02-06T11:08:00Z">
        <w:r w:rsidRPr="00B85EB3" w:rsidDel="0029267A">
          <w:rPr>
            <w:sz w:val="36"/>
            <w:szCs w:val="36"/>
          </w:rPr>
          <w:delText xml:space="preserve">  </w:delText>
        </w:r>
      </w:del>
      <w:r w:rsidRPr="00B85EB3">
        <w:rPr>
          <w:sz w:val="36"/>
          <w:szCs w:val="36"/>
        </w:rPr>
        <w:t xml:space="preserve">Wo ist solch ein Gott so wie </w:t>
      </w:r>
      <w:del w:id="152" w:author="Schwarz, Monika" w:date="2017-02-06T11:08:00Z">
        <w:r w:rsidRPr="00B85EB3" w:rsidDel="0029267A">
          <w:rPr>
            <w:sz w:val="36"/>
            <w:szCs w:val="36"/>
          </w:rPr>
          <w:delText>Du</w:delText>
        </w:r>
      </w:del>
      <w:ins w:id="153" w:author="Frank Bosch" w:date="2017-04-24T11:24:00Z">
        <w:r w:rsidR="0082139F">
          <w:rPr>
            <w:sz w:val="36"/>
            <w:szCs w:val="36"/>
          </w:rPr>
          <w:t>D</w:t>
        </w:r>
      </w:ins>
      <w:ins w:id="154" w:author="Schwarz, Monika" w:date="2017-02-06T11:08:00Z">
        <w:del w:id="155" w:author="Frank Bosch" w:date="2017-04-24T11:24:00Z">
          <w:r w:rsidR="0029267A" w:rsidDel="0082139F">
            <w:rPr>
              <w:sz w:val="36"/>
              <w:szCs w:val="36"/>
            </w:rPr>
            <w:delText>d</w:delText>
          </w:r>
        </w:del>
        <w:r w:rsidR="0029267A" w:rsidRPr="00B85EB3">
          <w:rPr>
            <w:sz w:val="36"/>
            <w:szCs w:val="36"/>
          </w:rPr>
          <w:t>u</w:t>
        </w:r>
      </w:ins>
      <w:r w:rsidRPr="00B85EB3">
        <w:rPr>
          <w:sz w:val="36"/>
          <w:szCs w:val="36"/>
        </w:rPr>
        <w:t>?</w:t>
      </w:r>
    </w:p>
    <w:p w:rsidR="00855361" w:rsidRPr="00B85EB3" w:rsidRDefault="00855361" w:rsidP="000F0D95">
      <w:pPr>
        <w:pStyle w:val="KeinLeerraum"/>
        <w:rPr>
          <w:sz w:val="36"/>
          <w:szCs w:val="36"/>
        </w:rPr>
      </w:pPr>
    </w:p>
    <w:p w:rsidR="00855361" w:rsidRPr="00B85EB3" w:rsidRDefault="00855361" w:rsidP="000F0D95">
      <w:pPr>
        <w:pStyle w:val="KeinLeerraum"/>
        <w:rPr>
          <w:sz w:val="36"/>
          <w:szCs w:val="36"/>
        </w:rPr>
      </w:pPr>
    </w:p>
    <w:p w:rsidR="00B85EB3" w:rsidRPr="00B85EB3" w:rsidRDefault="00B85EB3" w:rsidP="00B85EB3">
      <w:pPr>
        <w:rPr>
          <w:b/>
          <w:sz w:val="36"/>
          <w:szCs w:val="36"/>
        </w:rPr>
      </w:pPr>
      <w:r w:rsidRPr="00B85EB3">
        <w:rPr>
          <w:b/>
          <w:sz w:val="36"/>
          <w:szCs w:val="36"/>
        </w:rPr>
        <w:t>Ich aber und mei</w:t>
      </w:r>
      <w:r>
        <w:rPr>
          <w:b/>
          <w:sz w:val="36"/>
          <w:szCs w:val="36"/>
        </w:rPr>
        <w:t>n Haus</w:t>
      </w:r>
      <w:del w:id="156" w:author="Schwarz, Monika" w:date="2017-02-06T11:08:00Z">
        <w:r w:rsidDel="0029267A">
          <w:rPr>
            <w:b/>
            <w:sz w:val="36"/>
            <w:szCs w:val="36"/>
          </w:rPr>
          <w:delText>,</w:delText>
        </w:r>
      </w:del>
      <w:r>
        <w:rPr>
          <w:b/>
          <w:sz w:val="36"/>
          <w:szCs w:val="36"/>
        </w:rPr>
        <w:t xml:space="preserve"> wollen dem </w:t>
      </w:r>
      <w:del w:id="157" w:author="Schwarz, Monika" w:date="2017-02-06T11:08:00Z">
        <w:r w:rsidDel="0029267A">
          <w:rPr>
            <w:b/>
            <w:sz w:val="36"/>
            <w:szCs w:val="36"/>
          </w:rPr>
          <w:delText xml:space="preserve">Herrn </w:delText>
        </w:r>
      </w:del>
      <w:ins w:id="158" w:author="Schwarz, Monika" w:date="2017-02-06T11:08:00Z">
        <w:r w:rsidR="0029267A">
          <w:rPr>
            <w:b/>
            <w:sz w:val="36"/>
            <w:szCs w:val="36"/>
          </w:rPr>
          <w:t xml:space="preserve">HERRN </w:t>
        </w:r>
      </w:ins>
      <w:r>
        <w:rPr>
          <w:b/>
          <w:sz w:val="36"/>
          <w:szCs w:val="36"/>
        </w:rPr>
        <w:t>dienen.</w:t>
      </w:r>
    </w:p>
    <w:p w:rsidR="00B85EB3" w:rsidRPr="00B85EB3" w:rsidRDefault="00B85EB3" w:rsidP="00B85EB3">
      <w:pPr>
        <w:rPr>
          <w:b/>
          <w:sz w:val="36"/>
          <w:szCs w:val="36"/>
        </w:rPr>
      </w:pPr>
      <w:r w:rsidRPr="00B85EB3">
        <w:rPr>
          <w:b/>
          <w:sz w:val="36"/>
          <w:szCs w:val="36"/>
        </w:rPr>
        <w:t>Ich aber und mei</w:t>
      </w:r>
      <w:r>
        <w:rPr>
          <w:b/>
          <w:sz w:val="36"/>
          <w:szCs w:val="36"/>
        </w:rPr>
        <w:t>n Haus</w:t>
      </w:r>
      <w:del w:id="159" w:author="Schwarz, Monika" w:date="2017-02-06T11:08:00Z">
        <w:r w:rsidDel="0029267A">
          <w:rPr>
            <w:b/>
            <w:sz w:val="36"/>
            <w:szCs w:val="36"/>
          </w:rPr>
          <w:delText>,</w:delText>
        </w:r>
      </w:del>
      <w:r>
        <w:rPr>
          <w:b/>
          <w:sz w:val="36"/>
          <w:szCs w:val="36"/>
        </w:rPr>
        <w:t xml:space="preserve"> wollen dem </w:t>
      </w:r>
      <w:del w:id="160" w:author="Schwarz, Monika" w:date="2017-02-06T11:08:00Z">
        <w:r w:rsidDel="0029267A">
          <w:rPr>
            <w:b/>
            <w:sz w:val="36"/>
            <w:szCs w:val="36"/>
          </w:rPr>
          <w:delText xml:space="preserve">Herrn </w:delText>
        </w:r>
      </w:del>
      <w:ins w:id="161" w:author="Schwarz, Monika" w:date="2017-02-06T11:08:00Z">
        <w:r w:rsidR="0029267A">
          <w:rPr>
            <w:b/>
            <w:sz w:val="36"/>
            <w:szCs w:val="36"/>
          </w:rPr>
          <w:t xml:space="preserve">HERRN </w:t>
        </w:r>
      </w:ins>
      <w:r>
        <w:rPr>
          <w:b/>
          <w:sz w:val="36"/>
          <w:szCs w:val="36"/>
        </w:rPr>
        <w:t>dienen.</w:t>
      </w:r>
    </w:p>
    <w:p w:rsidR="00855361" w:rsidRPr="00B85EB3" w:rsidRDefault="00855361" w:rsidP="000F0D95">
      <w:pPr>
        <w:pStyle w:val="KeinLeerraum"/>
        <w:rPr>
          <w:sz w:val="36"/>
          <w:szCs w:val="36"/>
        </w:rPr>
      </w:pPr>
    </w:p>
    <w:p w:rsidR="00855361" w:rsidRPr="00B85EB3" w:rsidRDefault="00855361" w:rsidP="000F0D95">
      <w:pPr>
        <w:pStyle w:val="KeinLeerraum"/>
        <w:rPr>
          <w:sz w:val="36"/>
          <w:szCs w:val="36"/>
        </w:rPr>
      </w:pPr>
    </w:p>
    <w:p w:rsidR="00855361" w:rsidRPr="00B85EB3" w:rsidRDefault="00855361" w:rsidP="000F0D95">
      <w:pPr>
        <w:pStyle w:val="KeinLeerraum"/>
        <w:rPr>
          <w:sz w:val="36"/>
          <w:szCs w:val="36"/>
        </w:rPr>
      </w:pPr>
    </w:p>
    <w:p w:rsidR="00855361" w:rsidRPr="00B85EB3" w:rsidRDefault="00855361" w:rsidP="000F0D95">
      <w:pPr>
        <w:pStyle w:val="KeinLeerraum"/>
        <w:rPr>
          <w:sz w:val="36"/>
          <w:szCs w:val="36"/>
        </w:rPr>
      </w:pPr>
    </w:p>
    <w:p w:rsidR="00855361" w:rsidRPr="00B85EB3" w:rsidRDefault="00855361" w:rsidP="000F0D95">
      <w:pPr>
        <w:pStyle w:val="KeinLeerraum"/>
        <w:rPr>
          <w:sz w:val="36"/>
          <w:szCs w:val="36"/>
        </w:rPr>
      </w:pPr>
    </w:p>
    <w:p w:rsidR="00855361" w:rsidRDefault="00855361" w:rsidP="000F0D95">
      <w:pPr>
        <w:pStyle w:val="KeinLeerraum"/>
      </w:pPr>
    </w:p>
    <w:p w:rsidR="00855361" w:rsidRDefault="00855361" w:rsidP="000F0D95">
      <w:pPr>
        <w:pStyle w:val="KeinLeerraum"/>
      </w:pPr>
    </w:p>
    <w:p w:rsidR="00855361" w:rsidRDefault="00855361" w:rsidP="000F0D95">
      <w:pPr>
        <w:pStyle w:val="KeinLeerraum"/>
      </w:pPr>
    </w:p>
    <w:p w:rsidR="00855361" w:rsidRDefault="00855361" w:rsidP="000F0D95">
      <w:pPr>
        <w:pStyle w:val="KeinLeerraum"/>
      </w:pPr>
    </w:p>
    <w:p w:rsidR="00855361" w:rsidRDefault="00855361" w:rsidP="000F0D95">
      <w:pPr>
        <w:pStyle w:val="KeinLeerraum"/>
      </w:pPr>
    </w:p>
    <w:p w:rsidR="00855361" w:rsidRDefault="00855361" w:rsidP="000F0D95">
      <w:pPr>
        <w:pStyle w:val="KeinLeerraum"/>
      </w:pPr>
    </w:p>
    <w:p w:rsidR="00ED16D4" w:rsidRDefault="00A732DE" w:rsidP="00A732DE">
      <w:pPr>
        <w:pStyle w:val="Titel"/>
        <w:rPr>
          <w:ins w:id="162" w:author="Frank Bosch" w:date="2017-05-02T18:55:00Z"/>
          <w:rFonts w:eastAsia="Times New Roman"/>
          <w:lang w:eastAsia="hr-HR"/>
        </w:rPr>
        <w:pPrChange w:id="163" w:author="Frank Bosch" w:date="2017-05-02T18:33:00Z">
          <w:pPr>
            <w:spacing w:after="0" w:line="240" w:lineRule="auto"/>
          </w:pPr>
        </w:pPrChange>
      </w:pPr>
      <w:ins w:id="164" w:author="Frank Bosch" w:date="2017-05-02T18:33:00Z">
        <w:r>
          <w:rPr>
            <w:rFonts w:eastAsia="Times New Roman"/>
            <w:lang w:eastAsia="hr-HR"/>
          </w:rPr>
          <w:t xml:space="preserve">5. Dennoch bleibe ich stets an Dir </w:t>
        </w:r>
      </w:ins>
    </w:p>
    <w:p w:rsidR="002C03D4" w:rsidRPr="00425E9A" w:rsidRDefault="00A732DE" w:rsidP="00A732DE">
      <w:pPr>
        <w:pStyle w:val="Titel"/>
        <w:rPr>
          <w:ins w:id="165" w:author="Frank Bosch" w:date="2017-04-12T10:18:00Z"/>
          <w:rFonts w:eastAsia="Times New Roman"/>
          <w:lang w:eastAsia="hr-HR"/>
        </w:rPr>
        <w:pPrChange w:id="166" w:author="Frank Bosch" w:date="2017-05-02T18:33:00Z">
          <w:pPr>
            <w:spacing w:after="0" w:line="240" w:lineRule="auto"/>
          </w:pPr>
        </w:pPrChange>
      </w:pPr>
      <w:ins w:id="167" w:author="Frank Bosch" w:date="2017-05-02T18:33:00Z">
        <w:r>
          <w:rPr>
            <w:rFonts w:eastAsia="Times New Roman"/>
            <w:lang w:eastAsia="hr-HR"/>
          </w:rPr>
          <w:t xml:space="preserve"> </w:t>
        </w:r>
      </w:ins>
      <w:ins w:id="168" w:author="Frank Bosch" w:date="2017-05-02T18:34:00Z">
        <w:r>
          <w:rPr>
            <w:rFonts w:eastAsia="Times New Roman"/>
            <w:lang w:eastAsia="hr-HR"/>
          </w:rPr>
          <w:t>(</w:t>
        </w:r>
      </w:ins>
      <w:ins w:id="169" w:author="Frank Bosch" w:date="2017-04-12T10:18:00Z">
        <w:r w:rsidR="002C03D4" w:rsidRPr="00425E9A">
          <w:rPr>
            <w:rFonts w:eastAsia="Times New Roman"/>
            <w:lang w:eastAsia="hr-HR"/>
          </w:rPr>
          <w:t>Ps</w:t>
        </w:r>
      </w:ins>
      <w:ins w:id="170" w:author="Frank Bosch" w:date="2017-05-02T18:55:00Z">
        <w:r w:rsidR="00ED16D4">
          <w:rPr>
            <w:rFonts w:eastAsia="Times New Roman"/>
            <w:lang w:eastAsia="hr-HR"/>
          </w:rPr>
          <w:t>alm/Psalam</w:t>
        </w:r>
      </w:ins>
      <w:ins w:id="171" w:author="Frank Bosch" w:date="2017-04-12T10:18:00Z">
        <w:r w:rsidR="002C03D4" w:rsidRPr="00425E9A">
          <w:rPr>
            <w:rFonts w:eastAsia="Times New Roman"/>
            <w:lang w:eastAsia="hr-HR"/>
          </w:rPr>
          <w:t xml:space="preserve"> 73,23-26</w:t>
        </w:r>
      </w:ins>
      <w:ins w:id="172" w:author="Frank Bosch" w:date="2017-05-02T18:34:00Z">
        <w:r>
          <w:rPr>
            <w:rFonts w:eastAsia="Times New Roman"/>
            <w:lang w:eastAsia="hr-HR"/>
          </w:rPr>
          <w:t>)</w:t>
        </w:r>
      </w:ins>
    </w:p>
    <w:p w:rsidR="002C03D4" w:rsidRPr="00425E9A" w:rsidRDefault="002C03D4" w:rsidP="002C03D4">
      <w:pPr>
        <w:spacing w:after="0" w:line="240" w:lineRule="auto"/>
        <w:rPr>
          <w:ins w:id="173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174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Dennoch bleibe ich stets an </w:t>
        </w:r>
        <w:r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D</w:t>
        </w:r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ir; </w:t>
        </w:r>
      </w:ins>
    </w:p>
    <w:p w:rsidR="002C03D4" w:rsidRPr="00425E9A" w:rsidRDefault="002C03D4" w:rsidP="002C03D4">
      <w:pPr>
        <w:spacing w:after="0" w:line="240" w:lineRule="auto"/>
        <w:rPr>
          <w:ins w:id="175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</w:p>
    <w:p w:rsidR="002C03D4" w:rsidRPr="00425E9A" w:rsidRDefault="002C03D4" w:rsidP="002C03D4">
      <w:pPr>
        <w:spacing w:after="0" w:line="240" w:lineRule="auto"/>
        <w:rPr>
          <w:ins w:id="176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177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denn </w:t>
        </w:r>
      </w:ins>
      <w:ins w:id="178" w:author="Frank Bosch" w:date="2017-04-12T10:29:00Z">
        <w:r w:rsidR="00DE77B4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D</w:t>
        </w:r>
      </w:ins>
      <w:ins w:id="179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u hältst mich bei meiner rechten Hand,</w:t>
        </w:r>
      </w:ins>
    </w:p>
    <w:p w:rsidR="002C03D4" w:rsidRPr="00425E9A" w:rsidRDefault="002C03D4" w:rsidP="002C03D4">
      <w:pPr>
        <w:spacing w:after="0" w:line="240" w:lineRule="auto"/>
        <w:rPr>
          <w:ins w:id="180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</w:p>
    <w:p w:rsidR="002C03D4" w:rsidRPr="00425E9A" w:rsidRDefault="002C03D4" w:rsidP="002C03D4">
      <w:pPr>
        <w:spacing w:after="0" w:line="240" w:lineRule="auto"/>
        <w:rPr>
          <w:ins w:id="181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182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 </w:t>
        </w:r>
      </w:ins>
      <w:ins w:id="183" w:author="Frank Bosch" w:date="2017-04-12T10:29:00Z">
        <w:r w:rsidR="00DE77B4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D</w:t>
        </w:r>
      </w:ins>
      <w:ins w:id="184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u leitest mich nach </w:t>
        </w:r>
      </w:ins>
      <w:ins w:id="185" w:author="Frank Bosch" w:date="2017-04-12T10:29:00Z">
        <w:r w:rsidR="00DE77B4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D</w:t>
        </w:r>
      </w:ins>
      <w:ins w:id="186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einem Rat </w:t>
        </w:r>
      </w:ins>
    </w:p>
    <w:p w:rsidR="002C03D4" w:rsidRPr="00425E9A" w:rsidRDefault="002C03D4" w:rsidP="002C03D4">
      <w:pPr>
        <w:spacing w:after="0" w:line="240" w:lineRule="auto"/>
        <w:rPr>
          <w:ins w:id="187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</w:p>
    <w:p w:rsidR="002C03D4" w:rsidRPr="00425E9A" w:rsidRDefault="002C03D4" w:rsidP="002C03D4">
      <w:pPr>
        <w:spacing w:after="0" w:line="240" w:lineRule="auto"/>
        <w:rPr>
          <w:ins w:id="188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189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und nimmst mich am Ende mit Ehren an. </w:t>
        </w:r>
      </w:ins>
    </w:p>
    <w:p w:rsidR="002C03D4" w:rsidRPr="00425E9A" w:rsidRDefault="002C03D4" w:rsidP="002C03D4">
      <w:pPr>
        <w:spacing w:after="0" w:line="240" w:lineRule="auto"/>
        <w:rPr>
          <w:ins w:id="190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</w:p>
    <w:p w:rsidR="002C03D4" w:rsidRDefault="002C03D4" w:rsidP="002C03D4">
      <w:pPr>
        <w:spacing w:after="0" w:line="240" w:lineRule="auto"/>
        <w:rPr>
          <w:ins w:id="191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</w:p>
    <w:p w:rsidR="002C03D4" w:rsidRPr="00425E9A" w:rsidRDefault="002C03D4" w:rsidP="002C03D4">
      <w:pPr>
        <w:spacing w:after="0" w:line="240" w:lineRule="auto"/>
        <w:rPr>
          <w:ins w:id="192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  <w:ins w:id="193" w:author="Frank Bosch" w:date="2017-04-12T10:18:00Z">
        <w:r w:rsidRPr="00425E9A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Wenn ich nur </w:t>
        </w:r>
        <w:r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>D</w:t>
        </w:r>
        <w:r w:rsidRPr="00425E9A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ich mein Gott habe, </w:t>
        </w:r>
      </w:ins>
    </w:p>
    <w:p w:rsidR="002C03D4" w:rsidRPr="00425E9A" w:rsidRDefault="002C03D4" w:rsidP="002C03D4">
      <w:pPr>
        <w:spacing w:after="0" w:line="240" w:lineRule="auto"/>
        <w:rPr>
          <w:ins w:id="194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</w:p>
    <w:p w:rsidR="002C03D4" w:rsidRDefault="002C03D4" w:rsidP="002C03D4">
      <w:pPr>
        <w:spacing w:after="0" w:line="240" w:lineRule="auto"/>
        <w:rPr>
          <w:ins w:id="195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  <w:ins w:id="196" w:author="Frank Bosch" w:date="2017-04-12T10:18:00Z">
        <w:r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>bedeuten mir Himmel und Erde doch nichts</w:t>
        </w:r>
        <w:r w:rsidRPr="00425E9A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. </w:t>
        </w:r>
      </w:ins>
    </w:p>
    <w:p w:rsidR="002C03D4" w:rsidRDefault="002C03D4" w:rsidP="002C03D4">
      <w:pPr>
        <w:spacing w:after="0" w:line="240" w:lineRule="auto"/>
        <w:rPr>
          <w:ins w:id="197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</w:p>
    <w:p w:rsidR="002C03D4" w:rsidRPr="00425E9A" w:rsidRDefault="00DE77B4" w:rsidP="002C03D4">
      <w:pPr>
        <w:spacing w:after="0" w:line="240" w:lineRule="auto"/>
        <w:rPr>
          <w:ins w:id="198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  <w:ins w:id="199" w:author="Frank Bosch" w:date="2017-04-12T10:18:00Z">
        <w:r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Wenn ich nur </w:t>
        </w:r>
      </w:ins>
      <w:ins w:id="200" w:author="Frank Bosch" w:date="2017-04-12T10:29:00Z">
        <w:r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>D</w:t>
        </w:r>
      </w:ins>
      <w:ins w:id="201" w:author="Frank Bosch" w:date="2017-04-12T10:18:00Z">
        <w:r w:rsidR="002C03D4" w:rsidRPr="00425E9A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ich mein Gott habe, </w:t>
        </w:r>
      </w:ins>
    </w:p>
    <w:p w:rsidR="002C03D4" w:rsidRPr="00425E9A" w:rsidRDefault="002C03D4" w:rsidP="002C03D4">
      <w:pPr>
        <w:spacing w:after="0" w:line="240" w:lineRule="auto"/>
        <w:rPr>
          <w:ins w:id="202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</w:p>
    <w:p w:rsidR="002C03D4" w:rsidRDefault="002C03D4" w:rsidP="002C03D4">
      <w:pPr>
        <w:spacing w:after="0" w:line="240" w:lineRule="auto"/>
        <w:rPr>
          <w:ins w:id="203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  <w:ins w:id="204" w:author="Frank Bosch" w:date="2017-04-12T10:18:00Z">
        <w:r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>bedeut</w:t>
        </w:r>
        <w:r w:rsidR="00DE77B4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en mir auch Himmel und Erde </w:t>
        </w:r>
        <w:r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 nichts</w:t>
        </w:r>
        <w:r w:rsidRPr="00425E9A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. </w:t>
        </w:r>
      </w:ins>
    </w:p>
    <w:p w:rsidR="002C03D4" w:rsidRPr="00425E9A" w:rsidRDefault="002C03D4" w:rsidP="002C03D4">
      <w:pPr>
        <w:spacing w:after="0" w:line="240" w:lineRule="auto"/>
        <w:rPr>
          <w:ins w:id="205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</w:p>
    <w:p w:rsidR="002C03D4" w:rsidRDefault="002C03D4" w:rsidP="002C03D4">
      <w:pPr>
        <w:spacing w:after="0" w:line="240" w:lineRule="auto"/>
        <w:rPr>
          <w:ins w:id="206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</w:p>
    <w:p w:rsidR="002C03D4" w:rsidRPr="00425E9A" w:rsidRDefault="002C03D4" w:rsidP="002C03D4">
      <w:pPr>
        <w:spacing w:after="0" w:line="240" w:lineRule="auto"/>
        <w:rPr>
          <w:ins w:id="207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208" w:author="Frank Bosch" w:date="2017-04-12T10:18:00Z">
        <w:r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Selbst wenn all meine Kräfte verschwinden, </w:t>
        </w:r>
      </w:ins>
    </w:p>
    <w:p w:rsidR="002C03D4" w:rsidRPr="00425E9A" w:rsidRDefault="002C03D4" w:rsidP="002C03D4">
      <w:pPr>
        <w:spacing w:after="0" w:line="240" w:lineRule="auto"/>
        <w:rPr>
          <w:ins w:id="209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210" w:author="Frank Bosch" w:date="2017-04-12T10:18:00Z">
        <w:r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so bist D</w:t>
        </w:r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u doch, Gott, allezeit</w:t>
        </w:r>
        <w:r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,</w:t>
        </w:r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 xml:space="preserve"> </w:t>
        </w:r>
      </w:ins>
    </w:p>
    <w:p w:rsidR="002C03D4" w:rsidRDefault="002C03D4" w:rsidP="002C03D4">
      <w:pPr>
        <w:spacing w:after="0" w:line="240" w:lineRule="auto"/>
        <w:rPr>
          <w:ins w:id="211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212" w:author="Frank Bosch" w:date="2017-04-12T10:18:00Z">
        <w:r w:rsidRPr="00425E9A"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mei</w:t>
        </w:r>
        <w:r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nes Herzens Trost und mein Teil,</w:t>
        </w:r>
      </w:ins>
    </w:p>
    <w:p w:rsidR="002C03D4" w:rsidRPr="00425E9A" w:rsidRDefault="002C03D4" w:rsidP="002C03D4">
      <w:pPr>
        <w:spacing w:after="0" w:line="240" w:lineRule="auto"/>
        <w:rPr>
          <w:ins w:id="213" w:author="Frank Bosch" w:date="2017-04-12T10:18:00Z"/>
          <w:rFonts w:ascii="Times New Roman" w:eastAsia="Times New Roman" w:hAnsi="Times New Roman" w:cs="Times New Roman"/>
          <w:sz w:val="32"/>
          <w:szCs w:val="32"/>
          <w:lang w:eastAsia="hr-HR"/>
        </w:rPr>
      </w:pPr>
      <w:ins w:id="214" w:author="Frank Bosch" w:date="2017-04-12T10:18:00Z">
        <w:r>
          <w:rPr>
            <w:rFonts w:ascii="Times New Roman" w:eastAsia="Times New Roman" w:hAnsi="Times New Roman" w:cs="Times New Roman"/>
            <w:sz w:val="32"/>
            <w:szCs w:val="32"/>
            <w:lang w:eastAsia="hr-HR"/>
          </w:rPr>
          <w:t>von jetzt bis in Ewigkeit.</w:t>
        </w:r>
      </w:ins>
    </w:p>
    <w:p w:rsidR="002C03D4" w:rsidRDefault="002C03D4" w:rsidP="002C03D4">
      <w:pPr>
        <w:rPr>
          <w:ins w:id="215" w:author="Frank Bosch" w:date="2017-04-12T10:18:00Z"/>
          <w:sz w:val="32"/>
          <w:szCs w:val="32"/>
        </w:rPr>
      </w:pPr>
      <w:ins w:id="216" w:author="Frank Bosch" w:date="2017-04-12T10:18:00Z">
        <w:r>
          <w:rPr>
            <w:sz w:val="32"/>
            <w:szCs w:val="32"/>
          </w:rPr>
          <w:t>Refr:  Wenn…</w:t>
        </w:r>
      </w:ins>
    </w:p>
    <w:p w:rsidR="002C03D4" w:rsidRDefault="002C03D4" w:rsidP="002C03D4">
      <w:pPr>
        <w:rPr>
          <w:ins w:id="217" w:author="Frank Bosch" w:date="2017-04-12T10:18:00Z"/>
          <w:sz w:val="32"/>
          <w:szCs w:val="32"/>
        </w:rPr>
      </w:pPr>
      <w:ins w:id="218" w:author="Frank Bosch" w:date="2017-04-12T10:18:00Z">
        <w:r>
          <w:rPr>
            <w:sz w:val="32"/>
            <w:szCs w:val="32"/>
          </w:rPr>
          <w:t>Bridge:</w:t>
        </w:r>
      </w:ins>
    </w:p>
    <w:p w:rsidR="002C03D4" w:rsidRPr="00425E9A" w:rsidRDefault="002C03D4" w:rsidP="002C03D4">
      <w:pPr>
        <w:rPr>
          <w:ins w:id="219" w:author="Frank Bosch" w:date="2017-04-12T10:18:00Z"/>
          <w:sz w:val="32"/>
          <w:szCs w:val="32"/>
        </w:rPr>
      </w:pPr>
      <w:ins w:id="220" w:author="Frank Bosch" w:date="2017-04-12T10:18:00Z">
        <w:r w:rsidRPr="00425E9A">
          <w:rPr>
            <w:sz w:val="32"/>
            <w:szCs w:val="32"/>
          </w:rPr>
          <w:t>Herr wohin sollen wir denn gehen?</w:t>
        </w:r>
      </w:ins>
    </w:p>
    <w:p w:rsidR="002C03D4" w:rsidRPr="00425E9A" w:rsidRDefault="002C03D4" w:rsidP="002C03D4">
      <w:pPr>
        <w:rPr>
          <w:ins w:id="221" w:author="Frank Bosch" w:date="2017-04-12T10:18:00Z"/>
          <w:sz w:val="32"/>
          <w:szCs w:val="32"/>
        </w:rPr>
      </w:pPr>
      <w:ins w:id="222" w:author="Frank Bosch" w:date="2017-04-12T10:18:00Z">
        <w:r w:rsidRPr="00425E9A">
          <w:rPr>
            <w:sz w:val="32"/>
            <w:szCs w:val="32"/>
          </w:rPr>
          <w:t>Du hast Worte des ewigen Lebens</w:t>
        </w:r>
        <w:r>
          <w:rPr>
            <w:sz w:val="32"/>
            <w:szCs w:val="32"/>
          </w:rPr>
          <w:t>,</w:t>
        </w:r>
        <w:r w:rsidRPr="00425E9A">
          <w:rPr>
            <w:sz w:val="32"/>
            <w:szCs w:val="32"/>
          </w:rPr>
          <w:t xml:space="preserve"> </w:t>
        </w:r>
      </w:ins>
    </w:p>
    <w:p w:rsidR="002C03D4" w:rsidRDefault="002C03D4" w:rsidP="002C03D4">
      <w:pPr>
        <w:rPr>
          <w:ins w:id="223" w:author="Frank Bosch" w:date="2017-04-12T10:18:00Z"/>
          <w:sz w:val="32"/>
          <w:szCs w:val="32"/>
        </w:rPr>
      </w:pPr>
      <w:ins w:id="224" w:author="Frank Bosch" w:date="2017-04-12T10:18:00Z">
        <w:r>
          <w:rPr>
            <w:sz w:val="32"/>
            <w:szCs w:val="32"/>
          </w:rPr>
          <w:t>u</w:t>
        </w:r>
        <w:r w:rsidRPr="00425E9A">
          <w:rPr>
            <w:sz w:val="32"/>
            <w:szCs w:val="32"/>
          </w:rPr>
          <w:t xml:space="preserve">nd wir haben geglaubt und erkannt </w:t>
        </w:r>
      </w:ins>
    </w:p>
    <w:p w:rsidR="002C03D4" w:rsidRDefault="002C03D4" w:rsidP="002C03D4">
      <w:pPr>
        <w:rPr>
          <w:ins w:id="225" w:author="Frank Bosch" w:date="2017-04-12T10:18:00Z"/>
          <w:sz w:val="32"/>
          <w:szCs w:val="32"/>
        </w:rPr>
      </w:pPr>
      <w:ins w:id="226" w:author="Frank Bosch" w:date="2017-04-12T10:18:00Z">
        <w:r>
          <w:rPr>
            <w:sz w:val="32"/>
            <w:szCs w:val="32"/>
          </w:rPr>
          <w:t>Du bist Christus der Retter der Welt</w:t>
        </w:r>
      </w:ins>
    </w:p>
    <w:p w:rsidR="002C03D4" w:rsidRPr="00425E9A" w:rsidRDefault="002C03D4" w:rsidP="002C03D4">
      <w:pPr>
        <w:rPr>
          <w:ins w:id="227" w:author="Frank Bosch" w:date="2017-04-12T10:18:00Z"/>
          <w:sz w:val="32"/>
          <w:szCs w:val="32"/>
        </w:rPr>
      </w:pPr>
      <w:ins w:id="228" w:author="Frank Bosch" w:date="2017-04-12T10:18:00Z">
        <w:r>
          <w:rPr>
            <w:sz w:val="32"/>
            <w:szCs w:val="32"/>
          </w:rPr>
          <w:t>(Joh. 6,68-69)</w:t>
        </w:r>
      </w:ins>
    </w:p>
    <w:p w:rsidR="002C03D4" w:rsidRPr="00A771F5" w:rsidRDefault="002C03D4" w:rsidP="002C03D4">
      <w:pPr>
        <w:spacing w:after="0" w:line="240" w:lineRule="auto"/>
        <w:rPr>
          <w:ins w:id="229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  <w:ins w:id="230" w:author="Frank Bosch" w:date="2017-04-12T10:18:00Z">
        <w:r w:rsidRPr="00A771F5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>Wenn ich nur</w:t>
        </w:r>
      </w:ins>
      <w:ins w:id="231" w:author="Frank Bosch" w:date="2017-04-12T10:31:00Z">
        <w:r w:rsidR="00DE77B4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 xml:space="preserve"> Dich Jesus</w:t>
        </w:r>
      </w:ins>
      <w:ins w:id="232" w:author="Frank Bosch" w:date="2017-04-12T10:18:00Z">
        <w:r w:rsidRPr="00A771F5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>….. (2x)</w:t>
        </w:r>
      </w:ins>
    </w:p>
    <w:p w:rsidR="002C03D4" w:rsidRPr="00A771F5" w:rsidRDefault="002C03D4" w:rsidP="002C03D4">
      <w:pPr>
        <w:spacing w:after="0" w:line="240" w:lineRule="auto"/>
        <w:rPr>
          <w:ins w:id="233" w:author="Frank Bosch" w:date="2017-04-12T10:18:00Z"/>
          <w:rFonts w:ascii="Times New Roman" w:eastAsia="Times New Roman" w:hAnsi="Times New Roman" w:cs="Times New Roman"/>
          <w:b/>
          <w:sz w:val="32"/>
          <w:szCs w:val="32"/>
          <w:lang w:eastAsia="hr-HR"/>
        </w:rPr>
      </w:pPr>
      <w:ins w:id="234" w:author="Frank Bosch" w:date="2017-04-12T10:18:00Z">
        <w:r w:rsidRPr="00A771F5">
          <w:rPr>
            <w:rFonts w:ascii="Times New Roman" w:eastAsia="Times New Roman" w:hAnsi="Times New Roman" w:cs="Times New Roman"/>
            <w:b/>
            <w:sz w:val="32"/>
            <w:szCs w:val="32"/>
            <w:lang w:eastAsia="hr-HR"/>
          </w:rPr>
          <w:t>Wenn ich nur Dich, Jesus habe, bedeuten mir auch Himmel und Erde nichts</w:t>
        </w:r>
      </w:ins>
    </w:p>
    <w:p w:rsidR="00855361" w:rsidRDefault="00855361" w:rsidP="000F0D95">
      <w:pPr>
        <w:pStyle w:val="KeinLeerraum"/>
        <w:rPr>
          <w:ins w:id="235" w:author="Frank Bosch" w:date="2017-04-12T10:18:00Z"/>
        </w:rPr>
      </w:pPr>
    </w:p>
    <w:p w:rsidR="00B81776" w:rsidRPr="00345155" w:rsidRDefault="00A732DE" w:rsidP="00A732DE">
      <w:pPr>
        <w:pStyle w:val="Titel"/>
        <w:rPr>
          <w:ins w:id="236" w:author="Frank Bosch" w:date="2017-05-02T11:39:00Z"/>
        </w:rPr>
        <w:pPrChange w:id="237" w:author="Frank Bosch" w:date="2017-05-02T18:34:00Z">
          <w:pPr>
            <w:jc w:val="center"/>
          </w:pPr>
        </w:pPrChange>
      </w:pPr>
      <w:ins w:id="238" w:author="Frank Bosch" w:date="2017-05-02T18:34:00Z">
        <w:r>
          <w:t>6.</w:t>
        </w:r>
      </w:ins>
      <w:ins w:id="239" w:author="Frank Bosch" w:date="2017-05-02T11:39:00Z">
        <w:r w:rsidR="00B81776" w:rsidRPr="00506781">
          <w:t>Anker meiner Seele</w:t>
        </w:r>
        <w:r w:rsidR="00B81776">
          <w:t xml:space="preserve">  </w:t>
        </w:r>
      </w:ins>
      <w:ins w:id="240" w:author="Frank Bosch" w:date="2017-05-02T18:34:00Z">
        <w:r>
          <w:t>(</w:t>
        </w:r>
      </w:ins>
      <w:ins w:id="241" w:author="Frank Bosch" w:date="2017-05-02T11:39:00Z">
        <w:r w:rsidR="00B81776" w:rsidRPr="00345155">
          <w:t>Hebr. 6,19</w:t>
        </w:r>
      </w:ins>
      <w:ins w:id="242" w:author="Frank Bosch" w:date="2017-05-02T18:34:00Z">
        <w:r>
          <w:t>)</w:t>
        </w:r>
      </w:ins>
    </w:p>
    <w:p w:rsidR="00B81776" w:rsidRPr="005A1882" w:rsidRDefault="00B81776" w:rsidP="00B81776">
      <w:pPr>
        <w:pStyle w:val="KeinLeerraum"/>
        <w:tabs>
          <w:tab w:val="left" w:pos="2615"/>
        </w:tabs>
        <w:rPr>
          <w:ins w:id="243" w:author="Frank Bosch" w:date="2017-05-02T11:39:00Z"/>
        </w:rPr>
      </w:pPr>
      <w:ins w:id="244" w:author="Frank Bosch" w:date="2017-05-02T11:39:00Z">
        <w:r w:rsidRPr="005A1882">
          <w:t xml:space="preserve">                              C      </w:t>
        </w:r>
        <w:r w:rsidRPr="005A1882">
          <w:tab/>
          <w:t>F                  C      G                  C               F                  Am   G</w:t>
        </w:r>
      </w:ins>
    </w:p>
    <w:p w:rsidR="00B81776" w:rsidRDefault="00B81776" w:rsidP="00B81776">
      <w:pPr>
        <w:tabs>
          <w:tab w:val="left" w:pos="945"/>
          <w:tab w:val="center" w:pos="4536"/>
        </w:tabs>
        <w:rPr>
          <w:ins w:id="245" w:author="Frank Bosch" w:date="2017-05-02T11:39:00Z"/>
          <w:sz w:val="32"/>
          <w:szCs w:val="32"/>
        </w:rPr>
      </w:pPr>
      <w:ins w:id="246" w:author="Frank Bosch" w:date="2017-05-02T11:39:00Z">
        <w:r w:rsidRPr="005A1882">
          <w:rPr>
            <w:sz w:val="32"/>
            <w:szCs w:val="32"/>
          </w:rPr>
          <w:tab/>
        </w:r>
        <w:r w:rsidRPr="005A1882">
          <w:rPr>
            <w:sz w:val="32"/>
            <w:szCs w:val="32"/>
          </w:rPr>
          <w:tab/>
        </w:r>
        <w:r w:rsidRPr="00506781">
          <w:rPr>
            <w:sz w:val="32"/>
            <w:szCs w:val="32"/>
          </w:rPr>
          <w:t xml:space="preserve">Herr Du bist der Anker, </w:t>
        </w:r>
        <w:r>
          <w:rPr>
            <w:sz w:val="32"/>
            <w:szCs w:val="32"/>
          </w:rPr>
          <w:t xml:space="preserve"> </w:t>
        </w:r>
        <w:r w:rsidRPr="00506781">
          <w:rPr>
            <w:sz w:val="32"/>
            <w:szCs w:val="32"/>
          </w:rPr>
          <w:t>Anker meiner Seele</w:t>
        </w:r>
      </w:ins>
    </w:p>
    <w:p w:rsidR="00B81776" w:rsidRPr="00506781" w:rsidRDefault="00B81776" w:rsidP="00B81776">
      <w:pPr>
        <w:pStyle w:val="KeinLeerraum"/>
        <w:tabs>
          <w:tab w:val="left" w:pos="2615"/>
        </w:tabs>
        <w:rPr>
          <w:ins w:id="247" w:author="Frank Bosch" w:date="2017-05-02T11:39:00Z"/>
        </w:rPr>
      </w:pPr>
      <w:ins w:id="248" w:author="Frank Bosch" w:date="2017-05-02T11:39:00Z">
        <w:r>
          <w:t xml:space="preserve">                                  C      </w:t>
        </w:r>
        <w:r>
          <w:tab/>
          <w:t>F              C      G                       C                      F                  Am   G</w:t>
        </w:r>
      </w:ins>
    </w:p>
    <w:p w:rsidR="00B81776" w:rsidRDefault="00B81776" w:rsidP="00B81776">
      <w:pPr>
        <w:rPr>
          <w:ins w:id="249" w:author="Frank Bosch" w:date="2017-05-02T11:39:00Z"/>
          <w:sz w:val="32"/>
          <w:szCs w:val="32"/>
        </w:rPr>
      </w:pPr>
      <w:ins w:id="250" w:author="Frank Bosch" w:date="2017-05-02T11:39:00Z">
        <w:r>
          <w:rPr>
            <w:sz w:val="32"/>
            <w:szCs w:val="32"/>
          </w:rPr>
          <w:t xml:space="preserve">           </w:t>
        </w:r>
        <w:r w:rsidRPr="00506781">
          <w:rPr>
            <w:sz w:val="32"/>
            <w:szCs w:val="32"/>
          </w:rPr>
          <w:t>Wenn Wellen m</w:t>
        </w:r>
        <w:r>
          <w:rPr>
            <w:sz w:val="32"/>
            <w:szCs w:val="32"/>
          </w:rPr>
          <w:t>ich bedrängen, mich mit Sorgen q</w:t>
        </w:r>
        <w:r w:rsidRPr="00506781">
          <w:rPr>
            <w:sz w:val="32"/>
            <w:szCs w:val="32"/>
          </w:rPr>
          <w:t>uäle</w:t>
        </w:r>
        <w:r>
          <w:rPr>
            <w:sz w:val="32"/>
            <w:szCs w:val="32"/>
          </w:rPr>
          <w:t>n</w:t>
        </w:r>
      </w:ins>
    </w:p>
    <w:p w:rsidR="00B81776" w:rsidRPr="00506781" w:rsidRDefault="00B81776" w:rsidP="00B81776">
      <w:pPr>
        <w:pStyle w:val="KeinLeerraum"/>
        <w:rPr>
          <w:ins w:id="251" w:author="Frank Bosch" w:date="2017-05-02T11:39:00Z"/>
        </w:rPr>
      </w:pPr>
      <w:ins w:id="252" w:author="Frank Bosch" w:date="2017-05-02T11:39:00Z">
        <w:r>
          <w:t xml:space="preserve">                                                    Dm   Am              G     C                   Dm          Am             G   C</w:t>
        </w:r>
      </w:ins>
    </w:p>
    <w:p w:rsidR="00B81776" w:rsidRDefault="00B81776" w:rsidP="00B81776">
      <w:pPr>
        <w:jc w:val="center"/>
        <w:rPr>
          <w:ins w:id="253" w:author="Frank Bosch" w:date="2017-05-02T11:39:00Z"/>
          <w:sz w:val="32"/>
          <w:szCs w:val="32"/>
        </w:rPr>
      </w:pPr>
      <w:ins w:id="254" w:author="Frank Bosch" w:date="2017-05-02T11:39:00Z">
        <w:r w:rsidRPr="00506781">
          <w:rPr>
            <w:sz w:val="32"/>
            <w:szCs w:val="32"/>
          </w:rPr>
          <w:t xml:space="preserve"> Du </w:t>
        </w:r>
        <w:r>
          <w:rPr>
            <w:sz w:val="32"/>
            <w:szCs w:val="32"/>
          </w:rPr>
          <w:t xml:space="preserve"> bist </w:t>
        </w:r>
        <w:r w:rsidRPr="00506781">
          <w:rPr>
            <w:sz w:val="32"/>
            <w:szCs w:val="32"/>
          </w:rPr>
          <w:t xml:space="preserve">der Anker, der Anker, </w:t>
        </w:r>
        <w:r>
          <w:rPr>
            <w:sz w:val="32"/>
            <w:szCs w:val="32"/>
          </w:rPr>
          <w:t xml:space="preserve">    </w:t>
        </w:r>
        <w:r w:rsidRPr="00506781">
          <w:rPr>
            <w:sz w:val="32"/>
            <w:szCs w:val="32"/>
          </w:rPr>
          <w:t>Anker meiner Seele.</w:t>
        </w:r>
      </w:ins>
    </w:p>
    <w:p w:rsidR="00B81776" w:rsidRPr="00506781" w:rsidRDefault="00B81776" w:rsidP="00B81776">
      <w:pPr>
        <w:pStyle w:val="KeinLeerraum"/>
        <w:rPr>
          <w:ins w:id="255" w:author="Frank Bosch" w:date="2017-05-02T11:39:00Z"/>
        </w:rPr>
      </w:pPr>
      <w:ins w:id="256" w:author="Frank Bosch" w:date="2017-05-02T11:39:00Z">
        <w:r>
          <w:t xml:space="preserve">                                                             Am                       F            C                            G</w:t>
        </w:r>
      </w:ins>
    </w:p>
    <w:p w:rsidR="00B81776" w:rsidRDefault="00B81776" w:rsidP="00B81776">
      <w:pPr>
        <w:jc w:val="center"/>
        <w:rPr>
          <w:ins w:id="257" w:author="Frank Bosch" w:date="2017-05-02T11:39:00Z"/>
          <w:sz w:val="32"/>
          <w:szCs w:val="32"/>
        </w:rPr>
      </w:pPr>
      <w:ins w:id="258" w:author="Frank Bosch" w:date="2017-05-02T11:39:00Z"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hältst mich fest.</w:t>
        </w:r>
      </w:ins>
    </w:p>
    <w:p w:rsidR="00B81776" w:rsidRPr="00506781" w:rsidRDefault="00B81776" w:rsidP="00B81776">
      <w:pPr>
        <w:pStyle w:val="KeinLeerraum"/>
        <w:rPr>
          <w:ins w:id="259" w:author="Frank Bosch" w:date="2017-05-02T11:39:00Z"/>
        </w:rPr>
      </w:pPr>
      <w:ins w:id="260" w:author="Frank Bosch" w:date="2017-05-02T11:39:00Z">
        <w:r>
          <w:t xml:space="preserve">                                                             Am                          F            C                            G</w:t>
        </w:r>
      </w:ins>
    </w:p>
    <w:p w:rsidR="00B81776" w:rsidRDefault="00B81776" w:rsidP="00B81776">
      <w:pPr>
        <w:rPr>
          <w:ins w:id="261" w:author="Frank Bosch" w:date="2017-05-02T11:39:00Z"/>
          <w:sz w:val="32"/>
          <w:szCs w:val="32"/>
        </w:rPr>
      </w:pPr>
      <w:ins w:id="262" w:author="Frank Bosch" w:date="2017-05-02T11:39:00Z">
        <w:r>
          <w:rPr>
            <w:sz w:val="32"/>
            <w:szCs w:val="32"/>
          </w:rPr>
          <w:t xml:space="preserve">                            </w:t>
        </w:r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hältst mich fest.</w:t>
        </w:r>
      </w:ins>
    </w:p>
    <w:p w:rsidR="00B81776" w:rsidRPr="00506781" w:rsidRDefault="00B81776" w:rsidP="00B81776">
      <w:pPr>
        <w:pStyle w:val="KeinLeerraum"/>
        <w:rPr>
          <w:ins w:id="263" w:author="Frank Bosch" w:date="2017-05-02T11:39:00Z"/>
        </w:rPr>
      </w:pPr>
      <w:ins w:id="264" w:author="Frank Bosch" w:date="2017-05-02T11:39:00Z">
        <w:r>
          <w:t xml:space="preserve">                                                              Am                         F            C                            G</w:t>
        </w:r>
      </w:ins>
    </w:p>
    <w:p w:rsidR="00B81776" w:rsidRDefault="00B81776" w:rsidP="00B81776">
      <w:pPr>
        <w:rPr>
          <w:ins w:id="265" w:author="Frank Bosch" w:date="2017-05-02T11:39:00Z"/>
          <w:sz w:val="32"/>
          <w:szCs w:val="32"/>
        </w:rPr>
      </w:pPr>
      <w:ins w:id="266" w:author="Frank Bosch" w:date="2017-05-02T11:39:00Z">
        <w:r>
          <w:rPr>
            <w:sz w:val="32"/>
            <w:szCs w:val="32"/>
          </w:rPr>
          <w:t xml:space="preserve">                            </w:t>
        </w:r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hältst mich fest.</w:t>
        </w:r>
      </w:ins>
    </w:p>
    <w:p w:rsidR="00B81776" w:rsidRPr="00506781" w:rsidRDefault="00B81776" w:rsidP="00B81776">
      <w:pPr>
        <w:pStyle w:val="KeinLeerraum"/>
        <w:tabs>
          <w:tab w:val="left" w:pos="3366"/>
        </w:tabs>
        <w:rPr>
          <w:ins w:id="267" w:author="Frank Bosch" w:date="2017-05-02T11:39:00Z"/>
        </w:rPr>
      </w:pPr>
      <w:ins w:id="268" w:author="Frank Bosch" w:date="2017-05-02T11:39:00Z">
        <w:r>
          <w:tab/>
          <w:t>Dm          Am              G      C</w:t>
        </w:r>
      </w:ins>
    </w:p>
    <w:p w:rsidR="00B81776" w:rsidRPr="00506781" w:rsidRDefault="00B81776" w:rsidP="00B81776">
      <w:pPr>
        <w:rPr>
          <w:ins w:id="269" w:author="Frank Bosch" w:date="2017-05-02T11:39:00Z"/>
          <w:sz w:val="32"/>
          <w:szCs w:val="32"/>
        </w:rPr>
      </w:pPr>
      <w:ins w:id="270" w:author="Frank Bosch" w:date="2017-05-02T11:39:00Z">
        <w:r>
          <w:rPr>
            <w:sz w:val="32"/>
            <w:szCs w:val="32"/>
          </w:rPr>
          <w:t xml:space="preserve">                                                </w:t>
        </w:r>
        <w:r w:rsidRPr="00506781">
          <w:rPr>
            <w:sz w:val="32"/>
            <w:szCs w:val="32"/>
          </w:rPr>
          <w:t>Anker meiner Seele</w:t>
        </w:r>
      </w:ins>
    </w:p>
    <w:p w:rsidR="00B81776" w:rsidRPr="00506781" w:rsidRDefault="00B81776" w:rsidP="00B81776">
      <w:pPr>
        <w:jc w:val="center"/>
        <w:rPr>
          <w:ins w:id="271" w:author="Frank Bosch" w:date="2017-05-02T11:39:00Z"/>
          <w:sz w:val="32"/>
          <w:szCs w:val="32"/>
        </w:rPr>
      </w:pPr>
    </w:p>
    <w:p w:rsidR="00B81776" w:rsidRDefault="00B81776" w:rsidP="00B81776">
      <w:pPr>
        <w:jc w:val="center"/>
        <w:rPr>
          <w:ins w:id="272" w:author="Frank Bosch" w:date="2017-05-02T11:39:00Z"/>
          <w:sz w:val="32"/>
          <w:szCs w:val="32"/>
        </w:rPr>
      </w:pPr>
      <w:ins w:id="273" w:author="Frank Bosch" w:date="2017-05-02T11:39:00Z">
        <w:r>
          <w:rPr>
            <w:sz w:val="32"/>
            <w:szCs w:val="32"/>
          </w:rPr>
          <w:t>Herr Du bist mein Leuchtturm in der dunklen Nacht</w:t>
        </w:r>
      </w:ins>
    </w:p>
    <w:p w:rsidR="00B81776" w:rsidRDefault="00B81776" w:rsidP="00B81776">
      <w:pPr>
        <w:jc w:val="center"/>
        <w:rPr>
          <w:ins w:id="274" w:author="Frank Bosch" w:date="2017-05-02T11:39:00Z"/>
          <w:sz w:val="32"/>
          <w:szCs w:val="32"/>
        </w:rPr>
      </w:pPr>
      <w:ins w:id="275" w:author="Frank Bosch" w:date="2017-05-02T11:39:00Z">
        <w:r>
          <w:rPr>
            <w:sz w:val="32"/>
            <w:szCs w:val="32"/>
          </w:rPr>
          <w:t xml:space="preserve">Und wenn ich nicht mehr sehe und habe keine Macht, </w:t>
        </w:r>
      </w:ins>
    </w:p>
    <w:p w:rsidR="00B81776" w:rsidRDefault="00B81776" w:rsidP="00B81776">
      <w:pPr>
        <w:jc w:val="center"/>
        <w:rPr>
          <w:ins w:id="276" w:author="Frank Bosch" w:date="2017-05-02T11:39:00Z"/>
          <w:sz w:val="32"/>
          <w:szCs w:val="32"/>
        </w:rPr>
      </w:pPr>
      <w:ins w:id="277" w:author="Frank Bosch" w:date="2017-05-02T11:39:00Z">
        <w:r>
          <w:rPr>
            <w:sz w:val="32"/>
            <w:szCs w:val="32"/>
          </w:rPr>
          <w:t xml:space="preserve">Du bist der Leuchtturm, der Leuchtturm,  </w:t>
        </w:r>
      </w:ins>
    </w:p>
    <w:p w:rsidR="00B81776" w:rsidRDefault="00B81776" w:rsidP="00B81776">
      <w:pPr>
        <w:jc w:val="center"/>
        <w:rPr>
          <w:ins w:id="278" w:author="Frank Bosch" w:date="2017-05-02T11:39:00Z"/>
          <w:sz w:val="32"/>
          <w:szCs w:val="32"/>
        </w:rPr>
      </w:pPr>
      <w:ins w:id="279" w:author="Frank Bosch" w:date="2017-05-02T11:39:00Z">
        <w:r>
          <w:rPr>
            <w:sz w:val="32"/>
            <w:szCs w:val="32"/>
          </w:rPr>
          <w:t>Leuchtturm meiner Seele.</w:t>
        </w:r>
      </w:ins>
    </w:p>
    <w:p w:rsidR="00B81776" w:rsidRDefault="00B81776" w:rsidP="00B81776">
      <w:pPr>
        <w:jc w:val="center"/>
        <w:rPr>
          <w:ins w:id="280" w:author="Frank Bosch" w:date="2017-05-02T11:39:00Z"/>
          <w:sz w:val="32"/>
          <w:szCs w:val="32"/>
        </w:rPr>
      </w:pPr>
    </w:p>
    <w:p w:rsidR="00B81776" w:rsidRDefault="00B81776" w:rsidP="00B81776">
      <w:pPr>
        <w:jc w:val="center"/>
        <w:rPr>
          <w:ins w:id="281" w:author="Frank Bosch" w:date="2017-05-02T11:39:00Z"/>
          <w:sz w:val="32"/>
          <w:szCs w:val="32"/>
        </w:rPr>
      </w:pPr>
      <w:ins w:id="282" w:author="Frank Bosch" w:date="2017-05-02T11:39:00Z"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</w:t>
        </w:r>
        <w:r>
          <w:rPr>
            <w:sz w:val="32"/>
            <w:szCs w:val="32"/>
          </w:rPr>
          <w:t>weist mir den Weg</w:t>
        </w:r>
      </w:ins>
    </w:p>
    <w:p w:rsidR="00B81776" w:rsidRDefault="00B81776" w:rsidP="00B81776">
      <w:pPr>
        <w:jc w:val="center"/>
        <w:rPr>
          <w:ins w:id="283" w:author="Frank Bosch" w:date="2017-05-02T11:39:00Z"/>
          <w:sz w:val="32"/>
          <w:szCs w:val="32"/>
        </w:rPr>
      </w:pPr>
      <w:ins w:id="284" w:author="Frank Bosch" w:date="2017-05-02T11:39:00Z"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</w:t>
        </w:r>
        <w:r>
          <w:rPr>
            <w:sz w:val="32"/>
            <w:szCs w:val="32"/>
          </w:rPr>
          <w:t>weist mir den Weg</w:t>
        </w:r>
      </w:ins>
    </w:p>
    <w:p w:rsidR="00B81776" w:rsidRDefault="00B81776" w:rsidP="00B81776">
      <w:pPr>
        <w:jc w:val="center"/>
        <w:rPr>
          <w:ins w:id="285" w:author="Frank Bosch" w:date="2017-05-02T11:39:00Z"/>
          <w:sz w:val="32"/>
          <w:szCs w:val="32"/>
        </w:rPr>
      </w:pPr>
      <w:ins w:id="286" w:author="Frank Bosch" w:date="2017-05-02T11:39:00Z"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</w:t>
        </w:r>
        <w:r>
          <w:rPr>
            <w:sz w:val="32"/>
            <w:szCs w:val="32"/>
          </w:rPr>
          <w:t>weist mir den Weg</w:t>
        </w:r>
      </w:ins>
    </w:p>
    <w:p w:rsidR="00B81776" w:rsidRDefault="00B81776" w:rsidP="00B81776">
      <w:pPr>
        <w:pStyle w:val="KeinLeerraum"/>
        <w:rPr>
          <w:ins w:id="287" w:author="Frank Bosch" w:date="2017-05-02T11:39:00Z"/>
          <w:sz w:val="32"/>
          <w:szCs w:val="32"/>
        </w:rPr>
      </w:pPr>
      <w:ins w:id="288" w:author="Frank Bosch" w:date="2017-05-02T11:39:00Z">
        <w:r>
          <w:rPr>
            <w:sz w:val="32"/>
            <w:szCs w:val="32"/>
          </w:rPr>
          <w:t xml:space="preserve">                                              Leuchtturm </w:t>
        </w:r>
        <w:r w:rsidRPr="00506781">
          <w:rPr>
            <w:sz w:val="32"/>
            <w:szCs w:val="32"/>
          </w:rPr>
          <w:t>meiner Seele</w:t>
        </w:r>
      </w:ins>
    </w:p>
    <w:p w:rsidR="00B81776" w:rsidRDefault="00B81776" w:rsidP="00B81776">
      <w:pPr>
        <w:jc w:val="center"/>
        <w:rPr>
          <w:ins w:id="289" w:author="Frank Bosch" w:date="2017-05-02T11:39:00Z"/>
          <w:sz w:val="32"/>
          <w:szCs w:val="32"/>
        </w:rPr>
      </w:pPr>
    </w:p>
    <w:p w:rsidR="00B81776" w:rsidRDefault="00B81776" w:rsidP="00B81776">
      <w:pPr>
        <w:jc w:val="center"/>
        <w:rPr>
          <w:ins w:id="290" w:author="Frank Bosch" w:date="2017-05-02T11:39:00Z"/>
          <w:sz w:val="32"/>
          <w:szCs w:val="32"/>
        </w:rPr>
      </w:pPr>
      <w:ins w:id="291" w:author="Frank Bosch" w:date="2017-05-02T11:39:00Z"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</w:t>
        </w:r>
        <w:r>
          <w:rPr>
            <w:sz w:val="32"/>
            <w:szCs w:val="32"/>
          </w:rPr>
          <w:t>hältst mich fest</w:t>
        </w:r>
      </w:ins>
    </w:p>
    <w:p w:rsidR="00B81776" w:rsidRDefault="00B81776" w:rsidP="00B81776">
      <w:pPr>
        <w:jc w:val="center"/>
        <w:rPr>
          <w:ins w:id="292" w:author="Frank Bosch" w:date="2017-05-02T11:39:00Z"/>
          <w:sz w:val="32"/>
          <w:szCs w:val="32"/>
        </w:rPr>
      </w:pPr>
      <w:ins w:id="293" w:author="Frank Bosch" w:date="2017-05-02T11:39:00Z"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</w:t>
        </w:r>
        <w:r>
          <w:rPr>
            <w:sz w:val="32"/>
            <w:szCs w:val="32"/>
          </w:rPr>
          <w:t>hältst mich fest</w:t>
        </w:r>
      </w:ins>
    </w:p>
    <w:p w:rsidR="00B81776" w:rsidRDefault="00B81776" w:rsidP="00B81776">
      <w:pPr>
        <w:jc w:val="center"/>
        <w:rPr>
          <w:ins w:id="294" w:author="Frank Bosch" w:date="2017-05-02T11:39:00Z"/>
          <w:sz w:val="32"/>
          <w:szCs w:val="32"/>
        </w:rPr>
      </w:pPr>
      <w:ins w:id="295" w:author="Frank Bosch" w:date="2017-05-02T11:39:00Z">
        <w:r w:rsidRPr="00506781">
          <w:rPr>
            <w:sz w:val="32"/>
            <w:szCs w:val="32"/>
          </w:rPr>
          <w:t xml:space="preserve">Du bist immer </w:t>
        </w:r>
        <w:r>
          <w:rPr>
            <w:sz w:val="32"/>
            <w:szCs w:val="32"/>
          </w:rPr>
          <w:t>bei mir</w:t>
        </w:r>
        <w:r w:rsidRPr="00506781">
          <w:rPr>
            <w:sz w:val="32"/>
            <w:szCs w:val="32"/>
          </w:rPr>
          <w:t xml:space="preserve"> und </w:t>
        </w:r>
        <w:r>
          <w:rPr>
            <w:sz w:val="32"/>
            <w:szCs w:val="32"/>
          </w:rPr>
          <w:t>hältst mich fest</w:t>
        </w:r>
      </w:ins>
    </w:p>
    <w:p w:rsidR="00B81776" w:rsidRDefault="00B81776" w:rsidP="00B81776">
      <w:pPr>
        <w:jc w:val="center"/>
        <w:rPr>
          <w:ins w:id="296" w:author="Frank Bosch" w:date="2017-05-02T11:39:00Z"/>
          <w:sz w:val="32"/>
          <w:szCs w:val="32"/>
        </w:rPr>
      </w:pPr>
      <w:ins w:id="297" w:author="Frank Bosch" w:date="2017-05-02T11:39:00Z">
        <w:r>
          <w:rPr>
            <w:sz w:val="32"/>
            <w:szCs w:val="32"/>
          </w:rPr>
          <w:t xml:space="preserve">Anker </w:t>
        </w:r>
        <w:r w:rsidRPr="00506781">
          <w:rPr>
            <w:sz w:val="32"/>
            <w:szCs w:val="32"/>
          </w:rPr>
          <w:t>meiner Seele</w:t>
        </w:r>
        <w:r>
          <w:rPr>
            <w:sz w:val="32"/>
            <w:szCs w:val="32"/>
          </w:rPr>
          <w:t>, Anker meiner Seele</w:t>
        </w:r>
      </w:ins>
    </w:p>
    <w:p w:rsidR="00B81776" w:rsidRDefault="00B81776" w:rsidP="000F0D95">
      <w:pPr>
        <w:pStyle w:val="KeinLeerraum"/>
        <w:rPr>
          <w:ins w:id="298" w:author="Frank Bosch" w:date="2017-04-12T10:18:00Z"/>
        </w:rPr>
      </w:pPr>
    </w:p>
    <w:p w:rsidR="00E44720" w:rsidRDefault="00E44720" w:rsidP="000F0D95">
      <w:pPr>
        <w:pStyle w:val="KeinLeerraum"/>
      </w:pPr>
    </w:p>
    <w:p w:rsidR="00855361" w:rsidDel="00A732DE" w:rsidRDefault="00855361" w:rsidP="000F0D95">
      <w:pPr>
        <w:pStyle w:val="KeinLeerraum"/>
        <w:rPr>
          <w:del w:id="299" w:author="Frank Bosch" w:date="2017-05-02T18:35:00Z"/>
        </w:rPr>
      </w:pPr>
    </w:p>
    <w:p w:rsidR="00855361" w:rsidRPr="00A732DE" w:rsidDel="00A732DE" w:rsidRDefault="00855361" w:rsidP="00A732DE">
      <w:pPr>
        <w:pStyle w:val="Titel"/>
        <w:rPr>
          <w:del w:id="300" w:author="Frank Bosch" w:date="2017-05-02T18:35:00Z"/>
          <w:rPrChange w:id="301" w:author="Frank Bosch" w:date="2017-05-02T18:35:00Z">
            <w:rPr>
              <w:del w:id="302" w:author="Frank Bosch" w:date="2017-05-02T18:35:00Z"/>
            </w:rPr>
          </w:rPrChange>
        </w:rPr>
        <w:pPrChange w:id="303" w:author="Frank Bosch" w:date="2017-05-02T18:35:00Z">
          <w:pPr>
            <w:pStyle w:val="KeinLeerraum"/>
          </w:pPr>
        </w:pPrChange>
      </w:pPr>
    </w:p>
    <w:p w:rsidR="002778E3" w:rsidRPr="00A732DE" w:rsidRDefault="00A732DE" w:rsidP="00A732DE">
      <w:pPr>
        <w:pStyle w:val="Titel"/>
        <w:rPr>
          <w:rStyle w:val="verse"/>
          <w:rPrChange w:id="304" w:author="Frank Bosch" w:date="2017-05-02T18:35:00Z">
            <w:rPr>
              <w:rStyle w:val="verse"/>
              <w:rFonts w:ascii="inherit" w:hAnsi="inherit" w:cs="Arial"/>
              <w:b/>
              <w:bCs/>
              <w:color w:val="004494"/>
              <w:sz w:val="32"/>
              <w:szCs w:val="32"/>
              <w:bdr w:val="none" w:sz="0" w:space="0" w:color="auto" w:frame="1"/>
            </w:rPr>
          </w:rPrChange>
        </w:rPr>
        <w:pPrChange w:id="305" w:author="Frank Bosch" w:date="2017-05-02T18:35:00Z">
          <w:pPr>
            <w:pStyle w:val="KeinLeerraum"/>
          </w:pPr>
        </w:pPrChange>
      </w:pPr>
      <w:ins w:id="306" w:author="Frank Bosch" w:date="2017-05-02T18:35:00Z">
        <w:r>
          <w:rPr>
            <w:rStyle w:val="verse"/>
          </w:rPr>
          <w:t>7.</w:t>
        </w:r>
      </w:ins>
      <w:ins w:id="307" w:author="Frank Bosch" w:date="2017-05-02T11:40:00Z">
        <w:r w:rsidR="00B81776" w:rsidRPr="00A732DE">
          <w:rPr>
            <w:rStyle w:val="verse"/>
            <w:rPrChange w:id="308" w:author="Frank Bosch" w:date="2017-05-02T18:35:00Z">
              <w:rPr>
                <w:rStyle w:val="verse"/>
                <w:rFonts w:ascii="inherit" w:hAnsi="inherit" w:cs="Arial"/>
                <w:b/>
                <w:bCs/>
                <w:color w:val="004494"/>
                <w:sz w:val="32"/>
                <w:szCs w:val="32"/>
                <w:bdr w:val="none" w:sz="0" w:space="0" w:color="auto" w:frame="1"/>
              </w:rPr>
            </w:rPrChange>
          </w:rPr>
          <w:t xml:space="preserve">Nichts kann uns trennen </w:t>
        </w:r>
      </w:ins>
      <w:ins w:id="309" w:author="Frank Bosch" w:date="2017-05-02T18:35:00Z">
        <w:r>
          <w:rPr>
            <w:rStyle w:val="verse"/>
          </w:rPr>
          <w:t>(</w:t>
        </w:r>
      </w:ins>
      <w:r w:rsidR="002778E3" w:rsidRPr="00A732DE">
        <w:rPr>
          <w:rStyle w:val="verse"/>
          <w:rPrChange w:id="310" w:author="Frank Bosch" w:date="2017-05-02T18:35:00Z">
            <w:rPr>
              <w:rStyle w:val="verse"/>
              <w:rFonts w:ascii="inherit" w:hAnsi="inherit" w:cs="Arial"/>
              <w:b/>
              <w:bCs/>
              <w:color w:val="004494"/>
              <w:sz w:val="32"/>
              <w:szCs w:val="32"/>
              <w:bdr w:val="none" w:sz="0" w:space="0" w:color="auto" w:frame="1"/>
            </w:rPr>
          </w:rPrChange>
        </w:rPr>
        <w:t>Römer 8. 35</w:t>
      </w:r>
      <w:ins w:id="311" w:author="Frank Bosch" w:date="2017-05-02T18:35:00Z">
        <w:r>
          <w:rPr>
            <w:rStyle w:val="verse"/>
          </w:rPr>
          <w:t>+</w:t>
        </w:r>
      </w:ins>
      <w:del w:id="312" w:author="Frank Bosch" w:date="2017-05-02T18:35:00Z">
        <w:r w:rsidR="002778E3" w:rsidRPr="00A732DE" w:rsidDel="00A732DE">
          <w:rPr>
            <w:rStyle w:val="verse"/>
            <w:rPrChange w:id="313" w:author="Frank Bosch" w:date="2017-05-02T18:35:00Z">
              <w:rPr>
                <w:rStyle w:val="verse"/>
                <w:rFonts w:ascii="inherit" w:hAnsi="inherit" w:cs="Arial"/>
                <w:b/>
                <w:bCs/>
                <w:color w:val="004494"/>
                <w:sz w:val="32"/>
                <w:szCs w:val="32"/>
                <w:bdr w:val="none" w:sz="0" w:space="0" w:color="auto" w:frame="1"/>
              </w:rPr>
            </w:rPrChange>
          </w:rPr>
          <w:delText xml:space="preserve">, </w:delText>
        </w:r>
      </w:del>
      <w:r w:rsidR="002778E3" w:rsidRPr="00A732DE">
        <w:rPr>
          <w:rStyle w:val="verse"/>
          <w:rPrChange w:id="314" w:author="Frank Bosch" w:date="2017-05-02T18:35:00Z">
            <w:rPr>
              <w:rStyle w:val="verse"/>
              <w:rFonts w:ascii="inherit" w:hAnsi="inherit" w:cs="Arial"/>
              <w:b/>
              <w:bCs/>
              <w:color w:val="004494"/>
              <w:sz w:val="32"/>
              <w:szCs w:val="32"/>
              <w:bdr w:val="none" w:sz="0" w:space="0" w:color="auto" w:frame="1"/>
            </w:rPr>
          </w:rPrChange>
        </w:rPr>
        <w:t>37-39</w:t>
      </w:r>
      <w:ins w:id="315" w:author="Frank Bosch" w:date="2017-05-02T18:35:00Z">
        <w:r>
          <w:rPr>
            <w:rStyle w:val="verse"/>
          </w:rPr>
          <w:t>)</w:t>
        </w:r>
      </w:ins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del w:id="316" w:author="Schwarz, Monika" w:date="2017-02-06T11:14:00Z">
        <w:r w:rsidDel="0029267A">
          <w:rPr>
            <w:rStyle w:val="Fett"/>
            <w:rFonts w:ascii="inherit" w:hAnsi="inherit" w:cs="Arial"/>
            <w:color w:val="444444"/>
            <w:sz w:val="32"/>
            <w:szCs w:val="32"/>
            <w:bdr w:val="none" w:sz="0" w:space="0" w:color="auto" w:frame="1"/>
          </w:rPr>
          <w:delText>F</w:delText>
        </w:r>
      </w:del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Denn </w:t>
      </w:r>
      <w:r w:rsidRPr="004A4812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ich bin gewiss, dass weder Tod noch Leben,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A4812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 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A4812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weder Engel noch Mächte noch Gewalten, 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A4812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weder Gegenwärtiges noch Zukünftiges,</w:t>
      </w: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 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Uns von Gottes großer Liebe trennen kann.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Refr: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 xml:space="preserve">Nichts kann uns trennen, von der Liebe Gottes, 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 xml:space="preserve">Nichts kann uns trennen, </w:t>
      </w:r>
      <w:r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 xml:space="preserve">von </w:t>
      </w:r>
      <w:del w:id="317" w:author="Schwarz, Monika" w:date="2017-02-06T11:38:00Z">
        <w:r w:rsidDel="00217596">
          <w:rPr>
            <w:rStyle w:val="Fett"/>
            <w:rFonts w:ascii="inherit" w:hAnsi="inherit" w:cs="Arial"/>
            <w:color w:val="444444"/>
            <w:sz w:val="36"/>
            <w:szCs w:val="36"/>
            <w:bdr w:val="none" w:sz="0" w:space="0" w:color="auto" w:frame="1"/>
          </w:rPr>
          <w:delText xml:space="preserve">Seiner </w:delText>
        </w:r>
      </w:del>
      <w:ins w:id="318" w:author="Schwarz, Monika" w:date="2017-02-06T11:38:00Z">
        <w:r w:rsidR="00217596">
          <w:rPr>
            <w:rStyle w:val="Fett"/>
            <w:rFonts w:ascii="inherit" w:hAnsi="inherit" w:cs="Arial"/>
            <w:color w:val="444444"/>
            <w:sz w:val="36"/>
            <w:szCs w:val="36"/>
            <w:bdr w:val="none" w:sz="0" w:space="0" w:color="auto" w:frame="1"/>
          </w:rPr>
          <w:t xml:space="preserve">seiner </w:t>
        </w:r>
      </w:ins>
      <w:r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>Liebe</w:t>
      </w:r>
      <w:ins w:id="319" w:author="Schwarz, Monika" w:date="2017-02-06T11:14:00Z">
        <w:r w:rsidR="0029267A">
          <w:rPr>
            <w:rStyle w:val="Fett"/>
            <w:rFonts w:ascii="inherit" w:hAnsi="inherit" w:cs="Arial"/>
            <w:color w:val="444444"/>
            <w:sz w:val="36"/>
            <w:szCs w:val="36"/>
            <w:bdr w:val="none" w:sz="0" w:space="0" w:color="auto" w:frame="1"/>
          </w:rPr>
          <w:t>.</w:t>
        </w:r>
      </w:ins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>Nichts</w:t>
      </w:r>
      <w:r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>, nichts, trennt uns von der Liebe,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>die uns in Jesus</w:t>
      </w:r>
      <w:ins w:id="320" w:author="Schwarz, Monika" w:date="2017-02-06T11:14:00Z">
        <w:r w:rsidR="0029267A">
          <w:rPr>
            <w:rStyle w:val="Fett"/>
            <w:rFonts w:ascii="inherit" w:hAnsi="inherit" w:cs="Arial"/>
            <w:color w:val="444444"/>
            <w:sz w:val="36"/>
            <w:szCs w:val="36"/>
            <w:bdr w:val="none" w:sz="0" w:space="0" w:color="auto" w:frame="1"/>
          </w:rPr>
          <w:t>,</w:t>
        </w:r>
      </w:ins>
      <w:r w:rsidRPr="00414445"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 xml:space="preserve"> unsrem Herrn</w:t>
      </w:r>
      <w:ins w:id="321" w:author="Schwarz, Monika" w:date="2017-02-06T11:14:00Z">
        <w:r w:rsidR="0029267A">
          <w:rPr>
            <w:rStyle w:val="Fett"/>
            <w:rFonts w:ascii="inherit" w:hAnsi="inherit" w:cs="Arial"/>
            <w:color w:val="444444"/>
            <w:sz w:val="36"/>
            <w:szCs w:val="36"/>
            <w:bdr w:val="none" w:sz="0" w:space="0" w:color="auto" w:frame="1"/>
          </w:rPr>
          <w:t>,</w:t>
        </w:r>
      </w:ins>
      <w:r w:rsidRPr="00414445">
        <w:rPr>
          <w:rStyle w:val="Fett"/>
          <w:rFonts w:ascii="inherit" w:hAnsi="inherit" w:cs="Arial"/>
          <w:color w:val="444444"/>
          <w:sz w:val="36"/>
          <w:szCs w:val="36"/>
          <w:bdr w:val="none" w:sz="0" w:space="0" w:color="auto" w:frame="1"/>
        </w:rPr>
        <w:t xml:space="preserve"> erschienen ist.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Bridge 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Wer </w:t>
      </w:r>
      <w:r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  </w:t>
      </w:r>
      <w:r w:rsidR="005E1B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kann</w:t>
      </w: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 uns trennen von der Liebe Christi? 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Leiden</w:t>
      </w: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 oder Angst oder Verfolgung oder Hunger 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oder Armut</w:t>
      </w: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 xml:space="preserve"> oder Gefahr oder </w:t>
      </w:r>
      <w:r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Krieg</w:t>
      </w: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? 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In allem überwinden wir weit durch den, der uns geliebt hat. 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 w:rsidRPr="00414445"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Durch den, der uns geliebt hat.</w:t>
      </w:r>
    </w:p>
    <w:p w:rsidR="002778E3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  <w:r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  <w:t>Refr.: 2x</w:t>
      </w:r>
    </w:p>
    <w:p w:rsidR="002778E3" w:rsidRPr="00414445" w:rsidRDefault="002778E3" w:rsidP="002778E3">
      <w:pPr>
        <w:pStyle w:val="KeinLeerraum"/>
        <w:rPr>
          <w:rStyle w:val="Fett"/>
          <w:rFonts w:ascii="inherit" w:hAnsi="inherit" w:cs="Arial"/>
          <w:color w:val="444444"/>
          <w:sz w:val="32"/>
          <w:szCs w:val="32"/>
          <w:bdr w:val="none" w:sz="0" w:space="0" w:color="auto" w:frame="1"/>
        </w:rPr>
      </w:pPr>
    </w:p>
    <w:p w:rsidR="00855361" w:rsidRDefault="00855361" w:rsidP="000F0D95">
      <w:pPr>
        <w:pStyle w:val="KeinLeerraum"/>
      </w:pPr>
    </w:p>
    <w:p w:rsidR="000F0D95" w:rsidRDefault="000F0D95" w:rsidP="000F0D95">
      <w:pPr>
        <w:pStyle w:val="KeinLeerraum"/>
      </w:pPr>
    </w:p>
    <w:p w:rsidR="00E66A44" w:rsidRPr="00EA0E47" w:rsidDel="00DE77B4" w:rsidRDefault="00EA0E47" w:rsidP="00E66A44">
      <w:pPr>
        <w:spacing w:after="0" w:line="240" w:lineRule="auto"/>
        <w:rPr>
          <w:del w:id="322" w:author="Frank Bosch" w:date="2017-04-12T10:32:00Z"/>
          <w:rFonts w:ascii="Times New Roman" w:eastAsia="Times New Roman" w:hAnsi="Times New Roman" w:cs="Times New Roman"/>
          <w:sz w:val="96"/>
          <w:szCs w:val="96"/>
          <w:lang w:eastAsia="de-DE"/>
        </w:rPr>
      </w:pPr>
      <w:del w:id="323" w:author="Frank Bosch" w:date="2017-04-12T10:32:00Z">
        <w:r w:rsidRPr="00EA0E47" w:rsidDel="00DE77B4">
          <w:rPr>
            <w:rFonts w:ascii="Times New Roman" w:eastAsia="Times New Roman" w:hAnsi="Times New Roman" w:cs="Times New Roman"/>
            <w:sz w:val="96"/>
            <w:szCs w:val="96"/>
            <w:lang w:eastAsia="de-DE"/>
          </w:rPr>
          <w:delText>Kinderlieder:</w:delText>
        </w:r>
      </w:del>
    </w:p>
    <w:p w:rsidR="00E66A44" w:rsidDel="005F2B1E" w:rsidRDefault="00E66A44" w:rsidP="00E66A44">
      <w:pPr>
        <w:spacing w:after="0" w:line="240" w:lineRule="auto"/>
        <w:rPr>
          <w:del w:id="324" w:author="Frank Bosch" w:date="2017-04-12T10:22:00Z"/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DE77B4" w:rsidRPr="00EA0E47" w:rsidRDefault="00DE77B4" w:rsidP="00DE77B4">
      <w:pPr>
        <w:spacing w:after="0" w:line="240" w:lineRule="auto"/>
        <w:rPr>
          <w:ins w:id="325" w:author="Frank Bosch" w:date="2017-04-12T10:32:00Z"/>
          <w:rFonts w:ascii="Times New Roman" w:eastAsia="Times New Roman" w:hAnsi="Times New Roman" w:cs="Times New Roman"/>
          <w:sz w:val="96"/>
          <w:szCs w:val="96"/>
          <w:lang w:eastAsia="de-DE"/>
        </w:rPr>
      </w:pPr>
      <w:ins w:id="326" w:author="Frank Bosch" w:date="2017-04-12T10:32:00Z">
        <w:r w:rsidRPr="00EA0E47">
          <w:rPr>
            <w:rFonts w:ascii="Times New Roman" w:eastAsia="Times New Roman" w:hAnsi="Times New Roman" w:cs="Times New Roman"/>
            <w:sz w:val="96"/>
            <w:szCs w:val="96"/>
            <w:lang w:eastAsia="de-DE"/>
          </w:rPr>
          <w:t>Kinderlieder:</w:t>
        </w:r>
      </w:ins>
    </w:p>
    <w:p w:rsidR="00ED16D4" w:rsidRDefault="006A39BA" w:rsidP="00A732DE">
      <w:pPr>
        <w:pStyle w:val="Titel"/>
        <w:rPr>
          <w:ins w:id="327" w:author="Frank Bosch" w:date="2017-05-02T18:50:00Z"/>
          <w:rFonts w:eastAsia="Times New Roman"/>
          <w:lang w:eastAsia="de-DE"/>
        </w:rPr>
        <w:pPrChange w:id="328" w:author="Frank Bosch" w:date="2017-05-02T18:36:00Z">
          <w:pPr>
            <w:spacing w:after="0" w:line="240" w:lineRule="auto"/>
          </w:pPr>
        </w:pPrChange>
      </w:pPr>
      <w:ins w:id="329" w:author="Frank Bosch" w:date="2017-05-02T18:39:00Z">
        <w:r>
          <w:rPr>
            <w:rFonts w:eastAsia="Times New Roman"/>
            <w:lang w:eastAsia="de-DE"/>
          </w:rPr>
          <w:t>8</w:t>
        </w:r>
      </w:ins>
      <w:ins w:id="330" w:author="Frank Bosch" w:date="2017-05-02T18:40:00Z">
        <w:r>
          <w:rPr>
            <w:rFonts w:eastAsia="Times New Roman"/>
            <w:lang w:eastAsia="de-DE"/>
          </w:rPr>
          <w:t>.</w:t>
        </w:r>
      </w:ins>
      <w:r w:rsidR="00E66A44" w:rsidRPr="0096449C">
        <w:rPr>
          <w:rFonts w:eastAsia="Times New Roman"/>
          <w:lang w:eastAsia="de-DE"/>
        </w:rPr>
        <w:t xml:space="preserve">Alles auf den Kopf </w:t>
      </w:r>
      <w:r w:rsidR="00E66A44" w:rsidRPr="00AF3ED8">
        <w:rPr>
          <w:rFonts w:eastAsia="Times New Roman"/>
          <w:lang w:eastAsia="de-DE"/>
          <w:rPrChange w:id="331" w:author="Frank Bosch" w:date="2017-05-02T12:11:00Z">
            <w:rPr>
              <w:rFonts w:ascii="Times New Roman" w:eastAsia="Times New Roman" w:hAnsi="Times New Roman" w:cs="Times New Roman"/>
              <w:sz w:val="52"/>
              <w:szCs w:val="52"/>
              <w:lang w:eastAsia="de-DE"/>
            </w:rPr>
          </w:rPrChange>
        </w:rPr>
        <w:t>gestellt</w:t>
      </w:r>
      <w:ins w:id="332" w:author="Frank Bosch" w:date="2017-05-02T12:04:00Z">
        <w:r w:rsidR="00E236C2" w:rsidRPr="00AF3ED8">
          <w:rPr>
            <w:rFonts w:eastAsia="Times New Roman"/>
            <w:lang w:eastAsia="de-DE"/>
            <w:rPrChange w:id="333" w:author="Frank Bosch" w:date="2017-05-02T12:11:00Z">
              <w:rPr>
                <w:rFonts w:ascii="Times New Roman" w:eastAsia="Times New Roman" w:hAnsi="Times New Roman" w:cs="Times New Roman"/>
                <w:sz w:val="52"/>
                <w:szCs w:val="52"/>
                <w:lang w:eastAsia="de-DE"/>
              </w:rPr>
            </w:rPrChange>
          </w:rPr>
          <w:t xml:space="preserve"> </w:t>
        </w:r>
      </w:ins>
    </w:p>
    <w:p w:rsidR="00E66A44" w:rsidRPr="00AF3ED8" w:rsidRDefault="00A732DE" w:rsidP="00A732DE">
      <w:pPr>
        <w:pStyle w:val="Titel"/>
        <w:rPr>
          <w:rFonts w:eastAsia="Times New Roman"/>
          <w:lang w:eastAsia="de-DE"/>
          <w:rPrChange w:id="334" w:author="Frank Bosch" w:date="2017-05-02T12:11:00Z">
            <w:rPr>
              <w:rFonts w:ascii="Times New Roman" w:eastAsia="Times New Roman" w:hAnsi="Times New Roman" w:cs="Times New Roman"/>
              <w:sz w:val="52"/>
              <w:szCs w:val="52"/>
              <w:lang w:eastAsia="de-DE"/>
            </w:rPr>
          </w:rPrChange>
        </w:rPr>
        <w:pPrChange w:id="335" w:author="Frank Bosch" w:date="2017-05-02T18:36:00Z">
          <w:pPr>
            <w:spacing w:after="0" w:line="240" w:lineRule="auto"/>
          </w:pPr>
        </w:pPrChange>
      </w:pPr>
      <w:ins w:id="336" w:author="Frank Bosch" w:date="2017-05-02T12:10:00Z">
        <w:r>
          <w:rPr>
            <w:rFonts w:eastAsia="Times New Roman"/>
            <w:lang w:eastAsia="de-DE"/>
            <w:rPrChange w:id="337" w:author="Frank Bosch" w:date="2017-05-02T12:11:00Z">
              <w:rPr>
                <w:rFonts w:eastAsia="Times New Roman"/>
                <w:lang w:eastAsia="de-DE"/>
              </w:rPr>
            </w:rPrChange>
          </w:rPr>
          <w:t xml:space="preserve"> (</w:t>
        </w:r>
        <w:r w:rsidR="00AF3ED8" w:rsidRPr="00AF3ED8">
          <w:rPr>
            <w:rFonts w:eastAsia="Times New Roman"/>
            <w:lang w:eastAsia="de-DE"/>
            <w:rPrChange w:id="338" w:author="Frank Bosch" w:date="2017-05-02T12:11:00Z">
              <w:rPr>
                <w:rFonts w:ascii="Times New Roman" w:eastAsia="Times New Roman" w:hAnsi="Times New Roman" w:cs="Times New Roman"/>
                <w:sz w:val="52"/>
                <w:szCs w:val="52"/>
                <w:lang w:eastAsia="de-DE"/>
              </w:rPr>
            </w:rPrChange>
          </w:rPr>
          <w:t xml:space="preserve"> Matth</w:t>
        </w:r>
      </w:ins>
      <w:ins w:id="339" w:author="Frank Bosch" w:date="2017-05-02T18:51:00Z">
        <w:r w:rsidR="00ED16D4">
          <w:rPr>
            <w:rFonts w:eastAsia="Times New Roman"/>
            <w:lang w:eastAsia="de-DE"/>
          </w:rPr>
          <w:t>äus/Matej</w:t>
        </w:r>
      </w:ins>
      <w:ins w:id="340" w:author="Frank Bosch" w:date="2017-05-02T12:10:00Z">
        <w:r w:rsidR="00AF3ED8" w:rsidRPr="00AF3ED8">
          <w:rPr>
            <w:rFonts w:eastAsia="Times New Roman"/>
            <w:lang w:eastAsia="de-DE"/>
            <w:rPrChange w:id="341" w:author="Frank Bosch" w:date="2017-05-02T12:11:00Z">
              <w:rPr>
                <w:rFonts w:ascii="Times New Roman" w:eastAsia="Times New Roman" w:hAnsi="Times New Roman" w:cs="Times New Roman"/>
                <w:sz w:val="52"/>
                <w:szCs w:val="52"/>
                <w:lang w:eastAsia="de-DE"/>
              </w:rPr>
            </w:rPrChange>
          </w:rPr>
          <w:t xml:space="preserve"> 23,10-12)</w:t>
        </w:r>
      </w:ins>
    </w:p>
    <w:p w:rsidR="00E66A44" w:rsidRPr="0096449C" w:rsidDel="001702EC" w:rsidRDefault="00E66A44" w:rsidP="00E66A44">
      <w:pPr>
        <w:spacing w:after="0" w:line="240" w:lineRule="auto"/>
        <w:rPr>
          <w:del w:id="342" w:author="Frank Bosch" w:date="2017-05-02T18:57:00Z"/>
          <w:rFonts w:ascii="Times New Roman" w:eastAsia="Times New Roman" w:hAnsi="Times New Roman" w:cs="Times New Roman"/>
          <w:sz w:val="52"/>
          <w:szCs w:val="52"/>
          <w:lang w:eastAsia="de-DE"/>
        </w:rPr>
      </w:pPr>
    </w:p>
    <w:p w:rsidR="00E66A44" w:rsidDel="001702EC" w:rsidRDefault="00E66A44" w:rsidP="00E66A44">
      <w:pPr>
        <w:spacing w:after="0" w:line="240" w:lineRule="auto"/>
        <w:rPr>
          <w:del w:id="343" w:author="Frank Bosch" w:date="2017-05-02T18:57:00Z"/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1B1DC5"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 xml:space="preserve">Alles auf den Kopf gestellt, alles auf den Kopf gestellt. </w:t>
      </w:r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1B1DC5"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>Es ist in Gottes Königreich nicht so</w:t>
      </w:r>
      <w:ins w:id="344" w:author="Schwarz, Monika" w:date="2017-02-06T11:15:00Z">
        <w:r w:rsidR="0029267A">
          <w:rPr>
            <w:rFonts w:ascii="Times New Roman" w:eastAsia="Times New Roman" w:hAnsi="Times New Roman" w:cs="Times New Roman"/>
            <w:b/>
            <w:sz w:val="36"/>
            <w:szCs w:val="36"/>
            <w:lang w:eastAsia="de-DE"/>
          </w:rPr>
          <w:t>,</w:t>
        </w:r>
      </w:ins>
      <w:r w:rsidRPr="001B1DC5"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 xml:space="preserve"> wie in dieser Welt</w:t>
      </w:r>
      <w:ins w:id="345" w:author="Schwarz, Monika" w:date="2017-02-06T11:15:00Z">
        <w:r w:rsidR="0029267A">
          <w:rPr>
            <w:rFonts w:ascii="Times New Roman" w:eastAsia="Times New Roman" w:hAnsi="Times New Roman" w:cs="Times New Roman"/>
            <w:b/>
            <w:sz w:val="36"/>
            <w:szCs w:val="36"/>
            <w:lang w:eastAsia="de-DE"/>
          </w:rPr>
          <w:t>.</w:t>
        </w:r>
      </w:ins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1B1DC5"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 xml:space="preserve">Kinder kommen ganz groß raus. Stolze gehen dort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 xml:space="preserve">leer </w:t>
      </w:r>
      <w:r w:rsidRPr="001B1DC5"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>aus</w:t>
      </w:r>
      <w:ins w:id="346" w:author="Schwarz, Monika" w:date="2017-02-06T11:16:00Z">
        <w:r w:rsidR="00597D76">
          <w:rPr>
            <w:rFonts w:ascii="Times New Roman" w:eastAsia="Times New Roman" w:hAnsi="Times New Roman" w:cs="Times New Roman"/>
            <w:b/>
            <w:sz w:val="36"/>
            <w:szCs w:val="36"/>
            <w:lang w:eastAsia="de-DE"/>
          </w:rPr>
          <w:t>,</w:t>
        </w:r>
      </w:ins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del w:id="347" w:author="Schwarz, Monika" w:date="2017-02-06T11:16:00Z">
        <w:r w:rsidRPr="001B1DC5" w:rsidDel="00597D76">
          <w:rPr>
            <w:rFonts w:ascii="Times New Roman" w:eastAsia="Times New Roman" w:hAnsi="Times New Roman" w:cs="Times New Roman"/>
            <w:b/>
            <w:sz w:val="36"/>
            <w:szCs w:val="36"/>
            <w:lang w:eastAsia="de-DE"/>
          </w:rPr>
          <w:delText xml:space="preserve">Denn </w:delText>
        </w:r>
      </w:del>
      <w:ins w:id="348" w:author="Schwarz, Monika" w:date="2017-02-06T11:16:00Z">
        <w:r w:rsidR="00597D76">
          <w:rPr>
            <w:rFonts w:ascii="Times New Roman" w:eastAsia="Times New Roman" w:hAnsi="Times New Roman" w:cs="Times New Roman"/>
            <w:b/>
            <w:sz w:val="36"/>
            <w:szCs w:val="36"/>
            <w:lang w:eastAsia="de-DE"/>
          </w:rPr>
          <w:t>d</w:t>
        </w:r>
        <w:r w:rsidR="00597D76" w:rsidRPr="001B1DC5">
          <w:rPr>
            <w:rFonts w:ascii="Times New Roman" w:eastAsia="Times New Roman" w:hAnsi="Times New Roman" w:cs="Times New Roman"/>
            <w:b/>
            <w:sz w:val="36"/>
            <w:szCs w:val="36"/>
            <w:lang w:eastAsia="de-DE"/>
          </w:rPr>
          <w:t xml:space="preserve">enn </w:t>
        </w:r>
      </w:ins>
      <w:r w:rsidRPr="001B1DC5"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>in Gottes neuer Welt ist alles auf den Kopf gestellt.</w:t>
      </w:r>
    </w:p>
    <w:p w:rsidR="00E66A44" w:rsidRPr="001B1DC5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</w:pPr>
      <w:r w:rsidRPr="001B1DC5">
        <w:rPr>
          <w:rFonts w:ascii="Times New Roman" w:eastAsia="Times New Roman" w:hAnsi="Times New Roman" w:cs="Times New Roman"/>
          <w:b/>
          <w:sz w:val="36"/>
          <w:szCs w:val="36"/>
          <w:lang w:eastAsia="de-DE"/>
        </w:rPr>
        <w:t> </w:t>
      </w:r>
    </w:p>
    <w:p w:rsidR="00E66A44" w:rsidRPr="0096449C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Pr="0096449C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>Vers:</w:t>
      </w: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>Wer hier meint</w:t>
      </w:r>
      <w:ins w:id="349" w:author="Schwarz, Monika" w:date="2017-02-06T11:16:00Z">
        <w:r w:rsidR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t>,</w:t>
        </w:r>
      </w:ins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 er wär</w:t>
      </w:r>
      <w:ins w:id="350" w:author="Schwarz, Monika" w:date="2017-02-06T11:16:00Z">
        <w:r w:rsidR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t>‘</w:t>
        </w:r>
      </w:ins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 der Größte</w:t>
      </w: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 und </w:t>
      </w:r>
      <w:del w:id="351" w:author="Schwarz, Monika" w:date="2017-02-06T11:17:00Z">
        <w:r w:rsidDel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delText>ne</w:delText>
        </w:r>
      </w:del>
      <w:ins w:id="352" w:author="Schwarz, Monika" w:date="2017-02-06T11:17:00Z">
        <w:r w:rsidR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t xml:space="preserve"> ‚ne</w:t>
        </w:r>
      </w:ins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 große Klappe hat,</w:t>
      </w: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Pr="0096449C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der </w:t>
      </w: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>ist vielleicht dort winzig klein.</w:t>
      </w: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>Wen man hier oft nicht be</w:t>
      </w: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>achtet</w:t>
      </w:r>
      <w:ins w:id="353" w:author="Schwarz, Monika" w:date="2017-02-06T11:18:00Z">
        <w:r w:rsidR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t>,</w:t>
        </w:r>
      </w:ins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>weil er still und schüchtern ist,</w:t>
      </w: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>kann dort vielleicht ein König sein.</w:t>
      </w: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Pr="0096449C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>Refr:  Alles…</w:t>
      </w:r>
    </w:p>
    <w:p w:rsidR="00E66A44" w:rsidRPr="0096449C" w:rsidDel="00597D76" w:rsidRDefault="00E66A44" w:rsidP="00E66A44">
      <w:pPr>
        <w:spacing w:after="0" w:line="240" w:lineRule="auto"/>
        <w:rPr>
          <w:del w:id="354" w:author="Schwarz, Monika" w:date="2017-02-06T11:19:00Z"/>
          <w:rFonts w:ascii="Times New Roman" w:eastAsia="Times New Roman" w:hAnsi="Times New Roman" w:cs="Times New Roman"/>
          <w:sz w:val="36"/>
          <w:szCs w:val="36"/>
          <w:lang w:eastAsia="de-DE"/>
        </w:rPr>
      </w:pPr>
      <w:del w:id="355" w:author="Schwarz, Monika" w:date="2017-02-06T11:19:00Z">
        <w:r w:rsidRPr="0096449C" w:rsidDel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delText> </w:delText>
        </w:r>
      </w:del>
    </w:p>
    <w:p w:rsidR="00E66A44" w:rsidDel="00597D76" w:rsidRDefault="00E66A44" w:rsidP="00E66A44">
      <w:pPr>
        <w:spacing w:after="0" w:line="240" w:lineRule="auto"/>
        <w:rPr>
          <w:del w:id="356" w:author="Schwarz, Monika" w:date="2017-02-06T11:19:00Z"/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597D76" w:rsidRDefault="00E66A44" w:rsidP="00E66A44">
      <w:pPr>
        <w:spacing w:after="0" w:line="240" w:lineRule="auto"/>
        <w:rPr>
          <w:ins w:id="357" w:author="Schwarz, Monika" w:date="2017-02-06T11:19:00Z"/>
          <w:rFonts w:ascii="Times New Roman" w:eastAsia="Times New Roman" w:hAnsi="Times New Roman" w:cs="Times New Roman"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Du brauchst nicht Schönheit und Begabung, </w:t>
      </w:r>
    </w:p>
    <w:p w:rsidR="00E66A44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cooles Handy und viel Geld, denn darauf kommt´s doch gar nicht an. </w:t>
      </w:r>
    </w:p>
    <w:p w:rsidR="00597D76" w:rsidRDefault="00E66A44" w:rsidP="00E66A44">
      <w:pPr>
        <w:spacing w:after="0" w:line="240" w:lineRule="auto"/>
        <w:rPr>
          <w:ins w:id="358" w:author="Schwarz, Monika" w:date="2017-02-06T11:20:00Z"/>
          <w:rFonts w:ascii="Times New Roman" w:eastAsia="Times New Roman" w:hAnsi="Times New Roman" w:cs="Times New Roman"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Wenn </w:t>
      </w:r>
      <w:del w:id="359" w:author="Schwarz, Monika" w:date="2017-02-06T11:20:00Z">
        <w:r w:rsidDel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delText xml:space="preserve">Du </w:delText>
        </w:r>
      </w:del>
      <w:ins w:id="360" w:author="Schwarz, Monika" w:date="2017-02-06T11:20:00Z">
        <w:r w:rsidR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t xml:space="preserve">du </w:t>
        </w:r>
      </w:ins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Jesu Liebe annimmst, sie an andere verschenkst, </w:t>
      </w:r>
    </w:p>
    <w:p w:rsidR="00E66A44" w:rsidRPr="0096449C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 xml:space="preserve">kommst du in </w:t>
      </w:r>
      <w:del w:id="361" w:author="Schwarz, Monika" w:date="2017-02-06T11:20:00Z">
        <w:r w:rsidDel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delText xml:space="preserve">Seinem </w:delText>
        </w:r>
      </w:del>
      <w:ins w:id="362" w:author="Schwarz, Monika" w:date="2017-02-06T11:20:00Z">
        <w:r w:rsidR="00597D76">
          <w:rPr>
            <w:rFonts w:ascii="Times New Roman" w:eastAsia="Times New Roman" w:hAnsi="Times New Roman" w:cs="Times New Roman"/>
            <w:sz w:val="36"/>
            <w:szCs w:val="36"/>
            <w:lang w:eastAsia="de-DE"/>
          </w:rPr>
          <w:t xml:space="preserve">seinem </w:t>
        </w:r>
      </w:ins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>Reich voll an.</w:t>
      </w:r>
    </w:p>
    <w:p w:rsidR="00E66A44" w:rsidRPr="0096449C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</w:p>
    <w:p w:rsidR="00E66A44" w:rsidRPr="0096449C" w:rsidRDefault="00E66A44" w:rsidP="00E66A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>Refr: Alles</w:t>
      </w:r>
      <w:r>
        <w:rPr>
          <w:rFonts w:ascii="Times New Roman" w:eastAsia="Times New Roman" w:hAnsi="Times New Roman" w:cs="Times New Roman"/>
          <w:sz w:val="36"/>
          <w:szCs w:val="36"/>
          <w:lang w:eastAsia="de-DE"/>
        </w:rPr>
        <w:t>…  2x</w:t>
      </w:r>
    </w:p>
    <w:p w:rsidR="00E66A44" w:rsidRDefault="00E66A44" w:rsidP="00E66A44">
      <w:pPr>
        <w:rPr>
          <w:rFonts w:ascii="Times New Roman" w:eastAsia="Times New Roman" w:hAnsi="Times New Roman" w:cs="Times New Roman"/>
          <w:sz w:val="36"/>
          <w:szCs w:val="36"/>
          <w:lang w:eastAsia="de-DE"/>
        </w:rPr>
      </w:pPr>
      <w:r w:rsidRPr="0096449C">
        <w:rPr>
          <w:rFonts w:ascii="Times New Roman" w:eastAsia="Times New Roman" w:hAnsi="Times New Roman" w:cs="Times New Roman"/>
          <w:sz w:val="36"/>
          <w:szCs w:val="36"/>
          <w:lang w:eastAsia="de-DE"/>
        </w:rPr>
        <w:t> </w:t>
      </w:r>
    </w:p>
    <w:p w:rsidR="0020658F" w:rsidRDefault="0020658F" w:rsidP="00A732DE">
      <w:pPr>
        <w:pStyle w:val="Titel"/>
        <w:rPr>
          <w:ins w:id="363" w:author="Frank Bosch" w:date="2017-05-02T18:58:00Z"/>
        </w:rPr>
        <w:pPrChange w:id="364" w:author="Frank Bosch" w:date="2017-05-02T18:36:00Z">
          <w:pPr/>
        </w:pPrChange>
      </w:pPr>
    </w:p>
    <w:p w:rsidR="009B3B28" w:rsidRPr="00EA0E47" w:rsidRDefault="00DA5B13" w:rsidP="00A732DE">
      <w:pPr>
        <w:pStyle w:val="Titel"/>
        <w:pPrChange w:id="365" w:author="Frank Bosch" w:date="2017-05-02T18:36:00Z">
          <w:pPr/>
        </w:pPrChange>
      </w:pPr>
      <w:ins w:id="366" w:author="Frank Bosch" w:date="2017-05-02T18:36:00Z">
        <w:r>
          <w:t>9.</w:t>
        </w:r>
      </w:ins>
      <w:r w:rsidR="009B3B28" w:rsidRPr="00EA0E47">
        <w:t>Super Papa</w:t>
      </w:r>
      <w:ins w:id="367" w:author="Frank Bosch" w:date="2017-05-02T12:11:00Z">
        <w:r w:rsidR="00AF3ED8">
          <w:t xml:space="preserve"> </w:t>
        </w:r>
        <w:r w:rsidR="00F320C0">
          <w:t xml:space="preserve"> (nach Röm</w:t>
        </w:r>
      </w:ins>
      <w:ins w:id="368" w:author="Frank Bosch" w:date="2017-05-02T18:49:00Z">
        <w:r w:rsidR="00F320C0">
          <w:t>er/Rimljanima</w:t>
        </w:r>
      </w:ins>
      <w:ins w:id="369" w:author="Frank Bosch" w:date="2017-05-02T12:11:00Z">
        <w:r w:rsidR="00AF3ED8">
          <w:t xml:space="preserve"> 8,15)</w:t>
        </w:r>
      </w:ins>
    </w:p>
    <w:p w:rsidR="009B3B28" w:rsidRPr="00EA0E47" w:rsidRDefault="008D395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Der beste Vater</w:t>
      </w:r>
      <w:ins w:id="370" w:author="Schwarz, Monika" w:date="2017-02-06T11:20:00Z">
        <w:r w:rsidR="00597D76">
          <w:rPr>
            <w:sz w:val="32"/>
            <w:szCs w:val="32"/>
          </w:rPr>
          <w:t>,</w:t>
        </w:r>
      </w:ins>
      <w:r w:rsidRPr="00EA0E47">
        <w:rPr>
          <w:sz w:val="32"/>
          <w:szCs w:val="32"/>
        </w:rPr>
        <w:t xml:space="preserve"> den es jemals gab, </w:t>
      </w:r>
    </w:p>
    <w:p w:rsidR="008D3955" w:rsidRPr="00EA0E47" w:rsidRDefault="008D395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 xml:space="preserve">der beste Papa auf der Welt, </w:t>
      </w:r>
    </w:p>
    <w:p w:rsidR="008D3955" w:rsidRPr="00EA0E47" w:rsidRDefault="008D395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der merkt es gleich, wenn ich mal traurig bin</w:t>
      </w:r>
    </w:p>
    <w:p w:rsidR="008D3955" w:rsidRPr="00EA0E47" w:rsidRDefault="008D395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und er weiß auch</w:t>
      </w:r>
      <w:ins w:id="371" w:author="Schwarz, Monika" w:date="2017-02-06T11:21:00Z">
        <w:r w:rsidR="00597D76">
          <w:rPr>
            <w:sz w:val="32"/>
            <w:szCs w:val="32"/>
          </w:rPr>
          <w:t>,</w:t>
        </w:r>
      </w:ins>
      <w:r w:rsidRPr="00EA0E47">
        <w:rPr>
          <w:sz w:val="32"/>
          <w:szCs w:val="32"/>
        </w:rPr>
        <w:t xml:space="preserve"> was mir gefällt.</w:t>
      </w:r>
    </w:p>
    <w:p w:rsidR="008D3955" w:rsidRPr="00EA0E47" w:rsidRDefault="008D3955" w:rsidP="009B3B28">
      <w:pPr>
        <w:rPr>
          <w:sz w:val="32"/>
          <w:szCs w:val="32"/>
        </w:rPr>
      </w:pPr>
    </w:p>
    <w:p w:rsidR="008D3955" w:rsidRPr="00EA0E47" w:rsidRDefault="008D395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De</w:t>
      </w:r>
      <w:r w:rsidR="003F6F25" w:rsidRPr="00EA0E47">
        <w:rPr>
          <w:sz w:val="32"/>
          <w:szCs w:val="32"/>
        </w:rPr>
        <w:t>r beste Vater</w:t>
      </w:r>
      <w:ins w:id="372" w:author="Schwarz, Monika" w:date="2017-02-06T11:21:00Z">
        <w:r w:rsidR="00597D76">
          <w:rPr>
            <w:sz w:val="32"/>
            <w:szCs w:val="32"/>
          </w:rPr>
          <w:t>,</w:t>
        </w:r>
      </w:ins>
      <w:r w:rsidR="003F6F25" w:rsidRPr="00EA0E47">
        <w:rPr>
          <w:sz w:val="32"/>
          <w:szCs w:val="32"/>
        </w:rPr>
        <w:t xml:space="preserve"> den es jemals gab, </w:t>
      </w:r>
    </w:p>
    <w:p w:rsidR="003F6F25" w:rsidRPr="00EA0E47" w:rsidRDefault="003F6F2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der sorg</w:t>
      </w:r>
      <w:ins w:id="373" w:author="Schwarz, Monika" w:date="2017-02-06T11:21:00Z">
        <w:r w:rsidR="00597D76">
          <w:rPr>
            <w:sz w:val="32"/>
            <w:szCs w:val="32"/>
          </w:rPr>
          <w:t>t</w:t>
        </w:r>
      </w:ins>
      <w:r w:rsidRPr="00EA0E47">
        <w:rPr>
          <w:sz w:val="32"/>
          <w:szCs w:val="32"/>
        </w:rPr>
        <w:t xml:space="preserve"> für seine Kinder gut.</w:t>
      </w:r>
    </w:p>
    <w:p w:rsidR="003F6F25" w:rsidRPr="00EA0E47" w:rsidRDefault="003F6F2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 xml:space="preserve">Auch wenn sie </w:t>
      </w:r>
      <w:del w:id="374" w:author="Schwarz, Monika" w:date="2017-02-06T11:21:00Z">
        <w:r w:rsidRPr="00EA0E47" w:rsidDel="00597D76">
          <w:rPr>
            <w:sz w:val="32"/>
            <w:szCs w:val="32"/>
          </w:rPr>
          <w:delText xml:space="preserve">Durch </w:delText>
        </w:r>
      </w:del>
      <w:ins w:id="375" w:author="Schwarz, Monika" w:date="2017-02-06T11:21:00Z">
        <w:r w:rsidR="00597D76">
          <w:rPr>
            <w:sz w:val="32"/>
            <w:szCs w:val="32"/>
          </w:rPr>
          <w:t>d</w:t>
        </w:r>
        <w:r w:rsidR="00597D76" w:rsidRPr="00EA0E47">
          <w:rPr>
            <w:sz w:val="32"/>
            <w:szCs w:val="32"/>
          </w:rPr>
          <w:t xml:space="preserve">urch </w:t>
        </w:r>
      </w:ins>
      <w:r w:rsidRPr="00EA0E47">
        <w:rPr>
          <w:sz w:val="32"/>
          <w:szCs w:val="32"/>
        </w:rPr>
        <w:t>so manche Kri</w:t>
      </w:r>
      <w:del w:id="376" w:author="Schwarz, Monika" w:date="2017-02-06T11:21:00Z">
        <w:r w:rsidRPr="00EA0E47" w:rsidDel="00597D76">
          <w:rPr>
            <w:sz w:val="32"/>
            <w:szCs w:val="32"/>
          </w:rPr>
          <w:delText>e</w:delText>
        </w:r>
      </w:del>
      <w:r w:rsidRPr="00EA0E47">
        <w:rPr>
          <w:sz w:val="32"/>
          <w:szCs w:val="32"/>
        </w:rPr>
        <w:t>se gehen,</w:t>
      </w:r>
    </w:p>
    <w:p w:rsidR="003F6F25" w:rsidRPr="00EA0E47" w:rsidRDefault="003F6F25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gibt er doch immer neuen Mut.</w:t>
      </w:r>
    </w:p>
    <w:p w:rsidR="003F6F25" w:rsidRPr="00EA0E47" w:rsidRDefault="003F6F25" w:rsidP="009B3B28">
      <w:pPr>
        <w:rPr>
          <w:sz w:val="32"/>
          <w:szCs w:val="32"/>
        </w:rPr>
      </w:pPr>
    </w:p>
    <w:p w:rsidR="00B4478E" w:rsidRPr="00EA0E47" w:rsidRDefault="00B4478E" w:rsidP="009B3B28">
      <w:pPr>
        <w:rPr>
          <w:b/>
          <w:sz w:val="32"/>
          <w:szCs w:val="32"/>
        </w:rPr>
      </w:pPr>
      <w:r w:rsidRPr="00EA0E47">
        <w:rPr>
          <w:b/>
          <w:sz w:val="32"/>
          <w:szCs w:val="32"/>
        </w:rPr>
        <w:t>Super, super Papa</w:t>
      </w:r>
      <w:ins w:id="377" w:author="Schwarz, Monika" w:date="2017-02-06T11:22:00Z">
        <w:r w:rsidR="00597D76">
          <w:rPr>
            <w:b/>
            <w:sz w:val="32"/>
            <w:szCs w:val="32"/>
          </w:rPr>
          <w:t>,</w:t>
        </w:r>
      </w:ins>
      <w:r w:rsidRPr="00EA0E47">
        <w:rPr>
          <w:b/>
          <w:sz w:val="32"/>
          <w:szCs w:val="32"/>
        </w:rPr>
        <w:t xml:space="preserve"> im Himmel und auf Erden</w:t>
      </w:r>
    </w:p>
    <w:p w:rsidR="00B4478E" w:rsidRPr="00EA0E47" w:rsidRDefault="00EA0E47" w:rsidP="009B3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B4478E" w:rsidRPr="00EA0E47">
        <w:rPr>
          <w:b/>
          <w:sz w:val="32"/>
          <w:szCs w:val="32"/>
        </w:rPr>
        <w:t xml:space="preserve">ibt </w:t>
      </w:r>
      <w:r w:rsidR="002F519B" w:rsidRPr="00EA0E47">
        <w:rPr>
          <w:b/>
          <w:sz w:val="32"/>
          <w:szCs w:val="32"/>
        </w:rPr>
        <w:t>es keinen besser</w:t>
      </w:r>
      <w:r w:rsidR="00B4478E" w:rsidRPr="00EA0E47">
        <w:rPr>
          <w:b/>
          <w:sz w:val="32"/>
          <w:szCs w:val="32"/>
        </w:rPr>
        <w:t>n, super Papa!</w:t>
      </w:r>
    </w:p>
    <w:p w:rsidR="003F6F25" w:rsidRPr="00EA0E47" w:rsidRDefault="00B4478E" w:rsidP="009B3B28">
      <w:pPr>
        <w:rPr>
          <w:b/>
          <w:sz w:val="32"/>
          <w:szCs w:val="32"/>
        </w:rPr>
      </w:pPr>
      <w:r w:rsidRPr="00EA0E47">
        <w:rPr>
          <w:b/>
          <w:sz w:val="32"/>
          <w:szCs w:val="32"/>
        </w:rPr>
        <w:t>Gott</w:t>
      </w:r>
      <w:ins w:id="378" w:author="Schwarz, Monika" w:date="2017-02-06T11:40:00Z">
        <w:r w:rsidR="00217596">
          <w:rPr>
            <w:b/>
            <w:sz w:val="32"/>
            <w:szCs w:val="32"/>
          </w:rPr>
          <w:t>,</w:t>
        </w:r>
      </w:ins>
      <w:r w:rsidRPr="00EA0E47">
        <w:rPr>
          <w:b/>
          <w:sz w:val="32"/>
          <w:szCs w:val="32"/>
        </w:rPr>
        <w:t xml:space="preserve"> mein super</w:t>
      </w:r>
      <w:r w:rsidR="003F6F25" w:rsidRPr="00EA0E47">
        <w:rPr>
          <w:b/>
          <w:sz w:val="32"/>
          <w:szCs w:val="32"/>
        </w:rPr>
        <w:t xml:space="preserve"> Papa, liebt uns so unaussprechlich</w:t>
      </w:r>
    </w:p>
    <w:p w:rsidR="003F6F25" w:rsidRPr="00EA0E47" w:rsidRDefault="003F6F25" w:rsidP="009B3B28">
      <w:pPr>
        <w:rPr>
          <w:b/>
          <w:sz w:val="32"/>
          <w:szCs w:val="32"/>
        </w:rPr>
      </w:pPr>
      <w:del w:id="379" w:author="Schwarz, Monika" w:date="2017-02-06T11:40:00Z">
        <w:r w:rsidRPr="00EA0E47" w:rsidDel="00217596">
          <w:rPr>
            <w:b/>
            <w:sz w:val="32"/>
            <w:szCs w:val="32"/>
          </w:rPr>
          <w:delText xml:space="preserve">Und </w:delText>
        </w:r>
      </w:del>
      <w:ins w:id="380" w:author="Schwarz, Monika" w:date="2017-02-06T11:40:00Z">
        <w:r w:rsidR="00217596">
          <w:rPr>
            <w:b/>
            <w:sz w:val="32"/>
            <w:szCs w:val="32"/>
          </w:rPr>
          <w:t>u</w:t>
        </w:r>
        <w:r w:rsidR="00217596" w:rsidRPr="00EA0E47">
          <w:rPr>
            <w:b/>
            <w:sz w:val="32"/>
            <w:szCs w:val="32"/>
          </w:rPr>
          <w:t xml:space="preserve">nd </w:t>
        </w:r>
      </w:ins>
      <w:r w:rsidRPr="00EA0E47">
        <w:rPr>
          <w:b/>
          <w:sz w:val="32"/>
          <w:szCs w:val="32"/>
        </w:rPr>
        <w:t>bleibt immer bei uns, super Papa!</w:t>
      </w:r>
    </w:p>
    <w:p w:rsidR="00EA0E47" w:rsidRDefault="00EA0E47" w:rsidP="00EA0E47">
      <w:pPr>
        <w:rPr>
          <w:sz w:val="32"/>
          <w:szCs w:val="32"/>
        </w:rPr>
      </w:pPr>
    </w:p>
    <w:p w:rsidR="00EA0E47" w:rsidRPr="00EA0E47" w:rsidRDefault="00EA0E47" w:rsidP="00EA0E47">
      <w:pPr>
        <w:rPr>
          <w:sz w:val="32"/>
          <w:szCs w:val="32"/>
        </w:rPr>
      </w:pPr>
      <w:r w:rsidRPr="00EA0E47">
        <w:rPr>
          <w:sz w:val="32"/>
          <w:szCs w:val="32"/>
        </w:rPr>
        <w:t>Der beste Vater</w:t>
      </w:r>
      <w:ins w:id="381" w:author="Schwarz, Monika" w:date="2017-02-06T11:22:00Z">
        <w:r w:rsidR="00597D76">
          <w:rPr>
            <w:sz w:val="32"/>
            <w:szCs w:val="32"/>
          </w:rPr>
          <w:t>,</w:t>
        </w:r>
      </w:ins>
      <w:r w:rsidRPr="00EA0E47">
        <w:rPr>
          <w:sz w:val="32"/>
          <w:szCs w:val="32"/>
        </w:rPr>
        <w:t xml:space="preserve"> den es jemals gab, </w:t>
      </w:r>
    </w:p>
    <w:p w:rsidR="002F519B" w:rsidRPr="00EA0E47" w:rsidRDefault="00EA0E47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e</w:t>
      </w:r>
      <w:r w:rsidR="002F519B" w:rsidRPr="00EA0E47">
        <w:rPr>
          <w:sz w:val="32"/>
          <w:szCs w:val="32"/>
        </w:rPr>
        <w:t>r schuf die Welt und obendrein</w:t>
      </w:r>
    </w:p>
    <w:p w:rsidR="002F519B" w:rsidRPr="00EA0E47" w:rsidRDefault="00EA0E47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a</w:t>
      </w:r>
      <w:r w:rsidR="002F519B" w:rsidRPr="00EA0E47">
        <w:rPr>
          <w:sz w:val="32"/>
          <w:szCs w:val="32"/>
        </w:rPr>
        <w:t xml:space="preserve">uch alle Menschen, sogar </w:t>
      </w:r>
      <w:del w:id="382" w:author="Schwarz, Monika" w:date="2017-02-06T11:22:00Z">
        <w:r w:rsidR="002F519B" w:rsidRPr="00EA0E47" w:rsidDel="00597D76">
          <w:rPr>
            <w:sz w:val="32"/>
            <w:szCs w:val="32"/>
          </w:rPr>
          <w:delText xml:space="preserve">Dich </w:delText>
        </w:r>
      </w:del>
      <w:ins w:id="383" w:author="Schwarz, Monika" w:date="2017-02-06T11:22:00Z">
        <w:r w:rsidR="00597D76">
          <w:rPr>
            <w:sz w:val="32"/>
            <w:szCs w:val="32"/>
          </w:rPr>
          <w:t>d</w:t>
        </w:r>
        <w:r w:rsidR="00597D76" w:rsidRPr="00EA0E47">
          <w:rPr>
            <w:sz w:val="32"/>
            <w:szCs w:val="32"/>
          </w:rPr>
          <w:t xml:space="preserve">ich </w:t>
        </w:r>
      </w:ins>
      <w:r w:rsidR="002F519B" w:rsidRPr="00EA0E47">
        <w:rPr>
          <w:sz w:val="32"/>
          <w:szCs w:val="32"/>
        </w:rPr>
        <w:t>und mich</w:t>
      </w:r>
      <w:ins w:id="384" w:author="Schwarz, Monika" w:date="2017-02-06T11:23:00Z">
        <w:r w:rsidR="00597D76">
          <w:rPr>
            <w:sz w:val="32"/>
            <w:szCs w:val="32"/>
          </w:rPr>
          <w:t>.</w:t>
        </w:r>
      </w:ins>
    </w:p>
    <w:p w:rsidR="002F519B" w:rsidRPr="00EA0E47" w:rsidRDefault="002F519B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Ja</w:t>
      </w:r>
      <w:ins w:id="385" w:author="Schwarz, Monika" w:date="2017-02-06T11:23:00Z">
        <w:r w:rsidR="00597D76">
          <w:rPr>
            <w:sz w:val="32"/>
            <w:szCs w:val="32"/>
          </w:rPr>
          <w:t>,</w:t>
        </w:r>
      </w:ins>
      <w:r w:rsidRPr="00EA0E47">
        <w:rPr>
          <w:sz w:val="32"/>
          <w:szCs w:val="32"/>
        </w:rPr>
        <w:t xml:space="preserve"> ich bin stolz</w:t>
      </w:r>
      <w:ins w:id="386" w:author="Schwarz, Monika" w:date="2017-02-06T11:23:00Z">
        <w:r w:rsidR="00597D76">
          <w:rPr>
            <w:sz w:val="32"/>
            <w:szCs w:val="32"/>
          </w:rPr>
          <w:t>,</w:t>
        </w:r>
      </w:ins>
      <w:r w:rsidRPr="00EA0E47">
        <w:rPr>
          <w:sz w:val="32"/>
          <w:szCs w:val="32"/>
        </w:rPr>
        <w:t xml:space="preserve"> sein zu sein</w:t>
      </w:r>
      <w:ins w:id="387" w:author="Schwarz, Monika" w:date="2017-02-06T11:23:00Z">
        <w:r w:rsidR="00597D76">
          <w:rPr>
            <w:sz w:val="32"/>
            <w:szCs w:val="32"/>
          </w:rPr>
          <w:t>.</w:t>
        </w:r>
      </w:ins>
    </w:p>
    <w:p w:rsidR="007F1B5D" w:rsidRPr="00EA0E47" w:rsidRDefault="007F1B5D" w:rsidP="009B3B28">
      <w:pPr>
        <w:rPr>
          <w:sz w:val="32"/>
          <w:szCs w:val="32"/>
        </w:rPr>
      </w:pPr>
    </w:p>
    <w:p w:rsidR="002F519B" w:rsidRPr="00EA0E47" w:rsidRDefault="002F519B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Ich fand den besten Papa, den es gibt</w:t>
      </w:r>
      <w:ins w:id="388" w:author="Schwarz, Monika" w:date="2017-02-06T11:23:00Z">
        <w:r w:rsidR="00597D76">
          <w:rPr>
            <w:sz w:val="32"/>
            <w:szCs w:val="32"/>
          </w:rPr>
          <w:t>,</w:t>
        </w:r>
      </w:ins>
    </w:p>
    <w:p w:rsidR="002F519B" w:rsidRPr="00EA0E47" w:rsidRDefault="002F519B" w:rsidP="009B3B28">
      <w:pPr>
        <w:rPr>
          <w:sz w:val="32"/>
          <w:szCs w:val="32"/>
        </w:rPr>
      </w:pPr>
      <w:del w:id="389" w:author="Schwarz, Monika" w:date="2017-02-06T11:40:00Z">
        <w:r w:rsidRPr="00EA0E47" w:rsidDel="00217596">
          <w:rPr>
            <w:sz w:val="32"/>
            <w:szCs w:val="32"/>
          </w:rPr>
          <w:delText xml:space="preserve">Und </w:delText>
        </w:r>
      </w:del>
      <w:ins w:id="390" w:author="Schwarz, Monika" w:date="2017-02-06T11:40:00Z">
        <w:r w:rsidR="00217596">
          <w:rPr>
            <w:sz w:val="32"/>
            <w:szCs w:val="32"/>
          </w:rPr>
          <w:t>u</w:t>
        </w:r>
        <w:r w:rsidR="00217596" w:rsidRPr="00EA0E47">
          <w:rPr>
            <w:sz w:val="32"/>
            <w:szCs w:val="32"/>
          </w:rPr>
          <w:t xml:space="preserve">nd </w:t>
        </w:r>
      </w:ins>
      <w:r w:rsidRPr="00EA0E47">
        <w:rPr>
          <w:sz w:val="32"/>
          <w:szCs w:val="32"/>
        </w:rPr>
        <w:t>das ist wirklich gar nicht schwer</w:t>
      </w:r>
      <w:ins w:id="391" w:author="Schwarz, Monika" w:date="2017-02-06T11:23:00Z">
        <w:r w:rsidR="00597D76">
          <w:rPr>
            <w:sz w:val="32"/>
            <w:szCs w:val="32"/>
          </w:rPr>
          <w:t>.</w:t>
        </w:r>
      </w:ins>
    </w:p>
    <w:p w:rsidR="002F519B" w:rsidRPr="00EA0E47" w:rsidRDefault="002F519B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>Komm</w:t>
      </w:r>
      <w:ins w:id="392" w:author="Schwarz, Monika" w:date="2017-02-06T11:23:00Z">
        <w:r w:rsidR="00597D76">
          <w:rPr>
            <w:sz w:val="32"/>
            <w:szCs w:val="32"/>
          </w:rPr>
          <w:t>,</w:t>
        </w:r>
      </w:ins>
      <w:r w:rsidRPr="00EA0E47">
        <w:rPr>
          <w:sz w:val="32"/>
          <w:szCs w:val="32"/>
        </w:rPr>
        <w:t xml:space="preserve"> sprich mit ihm</w:t>
      </w:r>
      <w:ins w:id="393" w:author="Schwarz, Monika" w:date="2017-02-06T11:23:00Z">
        <w:r w:rsidR="00597D76">
          <w:rPr>
            <w:sz w:val="32"/>
            <w:szCs w:val="32"/>
          </w:rPr>
          <w:t>,</w:t>
        </w:r>
      </w:ins>
      <w:r w:rsidRPr="00EA0E47">
        <w:rPr>
          <w:sz w:val="32"/>
          <w:szCs w:val="32"/>
        </w:rPr>
        <w:t xml:space="preserve"> er ist</w:t>
      </w:r>
      <w:r w:rsidR="00EA0E47" w:rsidRPr="00EA0E47">
        <w:rPr>
          <w:sz w:val="32"/>
          <w:szCs w:val="32"/>
        </w:rPr>
        <w:t xml:space="preserve"> ganz nah bei </w:t>
      </w:r>
      <w:del w:id="394" w:author="Schwarz, Monika" w:date="2017-02-06T11:23:00Z">
        <w:r w:rsidR="00EA0E47" w:rsidRPr="00EA0E47" w:rsidDel="00597D76">
          <w:rPr>
            <w:sz w:val="32"/>
            <w:szCs w:val="32"/>
          </w:rPr>
          <w:delText>Dir</w:delText>
        </w:r>
      </w:del>
      <w:ins w:id="395" w:author="Schwarz, Monika" w:date="2017-02-06T11:23:00Z">
        <w:r w:rsidR="00597D76">
          <w:rPr>
            <w:sz w:val="32"/>
            <w:szCs w:val="32"/>
          </w:rPr>
          <w:t>d</w:t>
        </w:r>
        <w:r w:rsidR="00597D76" w:rsidRPr="00EA0E47">
          <w:rPr>
            <w:sz w:val="32"/>
            <w:szCs w:val="32"/>
          </w:rPr>
          <w:t>ir</w:t>
        </w:r>
        <w:r w:rsidR="00597D76">
          <w:rPr>
            <w:sz w:val="32"/>
            <w:szCs w:val="32"/>
          </w:rPr>
          <w:t>,</w:t>
        </w:r>
      </w:ins>
    </w:p>
    <w:p w:rsidR="00EA0E47" w:rsidRDefault="00EA0E47" w:rsidP="009B3B28">
      <w:pPr>
        <w:rPr>
          <w:sz w:val="32"/>
          <w:szCs w:val="32"/>
        </w:rPr>
      </w:pPr>
      <w:r w:rsidRPr="00EA0E47">
        <w:rPr>
          <w:sz w:val="32"/>
          <w:szCs w:val="32"/>
        </w:rPr>
        <w:t xml:space="preserve">Und </w:t>
      </w:r>
      <w:r>
        <w:rPr>
          <w:sz w:val="32"/>
          <w:szCs w:val="32"/>
        </w:rPr>
        <w:t>er mag deine Stimme s</w:t>
      </w:r>
      <w:r w:rsidRPr="00EA0E47">
        <w:rPr>
          <w:sz w:val="32"/>
          <w:szCs w:val="32"/>
        </w:rPr>
        <w:t>ehr</w:t>
      </w:r>
      <w:r>
        <w:rPr>
          <w:sz w:val="32"/>
          <w:szCs w:val="32"/>
        </w:rPr>
        <w:t>.</w:t>
      </w:r>
    </w:p>
    <w:p w:rsidR="00EA0E47" w:rsidRDefault="00EA0E47" w:rsidP="009B3B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Super, super Papa…..</w:t>
      </w:r>
    </w:p>
    <w:p w:rsidR="009B3B28" w:rsidRPr="00F26A96" w:rsidRDefault="006A39BA" w:rsidP="006A39BA">
      <w:pPr>
        <w:pStyle w:val="Titel"/>
        <w:pPrChange w:id="396" w:author="Frank Bosch" w:date="2017-05-02T18:38:00Z">
          <w:pPr/>
        </w:pPrChange>
      </w:pPr>
      <w:ins w:id="397" w:author="Frank Bosch" w:date="2017-05-02T18:38:00Z">
        <w:r>
          <w:t>10.</w:t>
        </w:r>
      </w:ins>
      <w:r w:rsidR="00C27E14">
        <w:t>Ein</w:t>
      </w:r>
      <w:r w:rsidR="009B3B28" w:rsidRPr="00F26A96">
        <w:t xml:space="preserve"> Hauptgewinn</w:t>
      </w:r>
      <w:ins w:id="398" w:author="Frank Bosch" w:date="2017-05-02T12:11:00Z">
        <w:r w:rsidR="00AF3ED8">
          <w:t xml:space="preserve"> </w:t>
        </w:r>
      </w:ins>
      <w:ins w:id="399" w:author="Frank Bosch" w:date="2017-05-02T18:38:00Z">
        <w:r>
          <w:t>(</w:t>
        </w:r>
      </w:ins>
      <w:ins w:id="400" w:author="Frank Bosch" w:date="2017-05-02T12:11:00Z">
        <w:r w:rsidR="00F320C0">
          <w:t>Ps</w:t>
        </w:r>
      </w:ins>
      <w:ins w:id="401" w:author="Frank Bosch" w:date="2017-05-02T18:48:00Z">
        <w:r w:rsidR="00F320C0">
          <w:t>alm/Psalam</w:t>
        </w:r>
      </w:ins>
      <w:ins w:id="402" w:author="Frank Bosch" w:date="2017-05-02T12:11:00Z">
        <w:r w:rsidR="00AF3ED8">
          <w:t xml:space="preserve"> 139,14</w:t>
        </w:r>
      </w:ins>
      <w:ins w:id="403" w:author="Frank Bosch" w:date="2017-05-02T18:38:00Z">
        <w:r>
          <w:t>)</w:t>
        </w:r>
      </w:ins>
    </w:p>
    <w:p w:rsidR="009B3B28" w:rsidRDefault="009B3B28" w:rsidP="009B3B28"/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>Ein Hauptgew</w:t>
      </w:r>
      <w:r>
        <w:rPr>
          <w:sz w:val="36"/>
          <w:szCs w:val="36"/>
        </w:rPr>
        <w:t xml:space="preserve">inn bist </w:t>
      </w:r>
      <w:del w:id="404" w:author="Schwarz, Monika" w:date="2017-02-06T11:24:00Z">
        <w:r w:rsidDel="00597D76">
          <w:rPr>
            <w:sz w:val="36"/>
            <w:szCs w:val="36"/>
          </w:rPr>
          <w:delText>Du</w:delText>
        </w:r>
      </w:del>
      <w:ins w:id="405" w:author="Schwarz, Monika" w:date="2017-02-06T11:24:00Z">
        <w:r w:rsidR="00597D76">
          <w:rPr>
            <w:sz w:val="36"/>
            <w:szCs w:val="36"/>
          </w:rPr>
          <w:t>du</w:t>
        </w:r>
      </w:ins>
      <w:r>
        <w:rPr>
          <w:sz w:val="36"/>
          <w:szCs w:val="36"/>
        </w:rPr>
        <w:t>, ein Hauptgewinn auch</w:t>
      </w:r>
      <w:r w:rsidRPr="00F26A96">
        <w:rPr>
          <w:sz w:val="36"/>
          <w:szCs w:val="36"/>
        </w:rPr>
        <w:t xml:space="preserve"> </w:t>
      </w:r>
      <w:del w:id="406" w:author="Schwarz, Monika" w:date="2017-02-06T11:24:00Z">
        <w:r w:rsidRPr="00F26A96" w:rsidDel="00597D76">
          <w:rPr>
            <w:sz w:val="36"/>
            <w:szCs w:val="36"/>
          </w:rPr>
          <w:delText>Ich</w:delText>
        </w:r>
      </w:del>
      <w:ins w:id="407" w:author="Schwarz, Monika" w:date="2017-02-06T11:24:00Z">
        <w:r w:rsidR="00597D76">
          <w:rPr>
            <w:sz w:val="36"/>
            <w:szCs w:val="36"/>
          </w:rPr>
          <w:t>i</w:t>
        </w:r>
        <w:r w:rsidR="00597D76" w:rsidRPr="00F26A96">
          <w:rPr>
            <w:sz w:val="36"/>
            <w:szCs w:val="36"/>
          </w:rPr>
          <w:t>ch</w:t>
        </w:r>
        <w:r w:rsidR="00597D76">
          <w:rPr>
            <w:sz w:val="36"/>
            <w:szCs w:val="36"/>
          </w:rPr>
          <w:t>.</w:t>
        </w:r>
      </w:ins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>Wir sind Gottes Jackpot</w:t>
      </w:r>
      <w:r>
        <w:rPr>
          <w:sz w:val="36"/>
          <w:szCs w:val="36"/>
        </w:rPr>
        <w:t>,</w:t>
      </w:r>
      <w:r w:rsidRPr="00F26A96">
        <w:rPr>
          <w:sz w:val="36"/>
          <w:szCs w:val="36"/>
        </w:rPr>
        <w:t xml:space="preserve"> wir sind sein großes Los.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>Er hat uns gemacht, voll Liebe ausgedacht,</w:t>
      </w:r>
    </w:p>
    <w:p w:rsidR="009B3B28" w:rsidRDefault="009B3B28" w:rsidP="009B3B28">
      <w:pPr>
        <w:pStyle w:val="KeinLeerraum"/>
        <w:rPr>
          <w:sz w:val="36"/>
          <w:szCs w:val="36"/>
        </w:rPr>
      </w:pPr>
      <w:del w:id="408" w:author="Schwarz, Monika" w:date="2017-02-06T11:41:00Z">
        <w:r w:rsidDel="00217596">
          <w:rPr>
            <w:sz w:val="36"/>
            <w:szCs w:val="36"/>
          </w:rPr>
          <w:delText xml:space="preserve">So </w:delText>
        </w:r>
      </w:del>
      <w:ins w:id="409" w:author="Schwarz, Monika" w:date="2017-02-06T11:41:00Z">
        <w:r w:rsidR="00217596">
          <w:rPr>
            <w:sz w:val="36"/>
            <w:szCs w:val="36"/>
          </w:rPr>
          <w:t xml:space="preserve">so </w:t>
        </w:r>
      </w:ins>
      <w:r>
        <w:rPr>
          <w:sz w:val="36"/>
          <w:szCs w:val="36"/>
        </w:rPr>
        <w:t>ste</w:t>
      </w:r>
      <w:ins w:id="410" w:author="Schwarz, Monika" w:date="2017-02-06T11:24:00Z">
        <w:r w:rsidR="00597D76">
          <w:rPr>
            <w:sz w:val="36"/>
            <w:szCs w:val="36"/>
          </w:rPr>
          <w:t>h</w:t>
        </w:r>
      </w:ins>
      <w:r>
        <w:rPr>
          <w:sz w:val="36"/>
          <w:szCs w:val="36"/>
        </w:rPr>
        <w:t>t</w:t>
      </w:r>
      <w:ins w:id="411" w:author="Schwarz, Monika" w:date="2017-02-06T11:24:00Z">
        <w:r w:rsidR="00597D76">
          <w:rPr>
            <w:sz w:val="36"/>
            <w:szCs w:val="36"/>
          </w:rPr>
          <w:t>‘</w:t>
        </w:r>
      </w:ins>
      <w:r>
        <w:rPr>
          <w:sz w:val="36"/>
          <w:szCs w:val="36"/>
        </w:rPr>
        <w:t>s in seinem Wort, hey das ist famos!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>Deshalb</w:t>
      </w:r>
      <w:del w:id="412" w:author="Schwarz, Monika" w:date="2017-02-06T11:25:00Z">
        <w:r w:rsidRPr="00F26A96" w:rsidDel="00597D76">
          <w:rPr>
            <w:sz w:val="36"/>
            <w:szCs w:val="36"/>
          </w:rPr>
          <w:delText>,</w:delText>
        </w:r>
      </w:del>
      <w:r w:rsidRPr="00F26A96">
        <w:rPr>
          <w:sz w:val="36"/>
          <w:szCs w:val="36"/>
        </w:rPr>
        <w:t xml:space="preserve"> schlag doch ein und stampfe mit dem Fuß</w:t>
      </w:r>
      <w:r>
        <w:rPr>
          <w:sz w:val="36"/>
          <w:szCs w:val="36"/>
        </w:rPr>
        <w:t>,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del w:id="413" w:author="Schwarz, Monika" w:date="2017-02-06T11:41:00Z">
        <w:r w:rsidRPr="00F26A96" w:rsidDel="00217596">
          <w:rPr>
            <w:sz w:val="36"/>
            <w:szCs w:val="36"/>
          </w:rPr>
          <w:delText xml:space="preserve">Schlag </w:delText>
        </w:r>
      </w:del>
      <w:ins w:id="414" w:author="Schwarz, Monika" w:date="2017-02-06T11:41:00Z">
        <w:r w:rsidR="00217596">
          <w:rPr>
            <w:sz w:val="36"/>
            <w:szCs w:val="36"/>
          </w:rPr>
          <w:t>s</w:t>
        </w:r>
        <w:r w:rsidR="00217596" w:rsidRPr="00F26A96">
          <w:rPr>
            <w:sz w:val="36"/>
            <w:szCs w:val="36"/>
          </w:rPr>
          <w:t xml:space="preserve">chlag </w:t>
        </w:r>
      </w:ins>
      <w:r w:rsidRPr="00F26A96">
        <w:rPr>
          <w:sz w:val="36"/>
          <w:szCs w:val="36"/>
        </w:rPr>
        <w:t xml:space="preserve">doch ein und lob mit mir </w:t>
      </w:r>
      <w:r>
        <w:rPr>
          <w:sz w:val="36"/>
          <w:szCs w:val="36"/>
        </w:rPr>
        <w:t>den Herrn!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</w:p>
    <w:p w:rsidR="009B3B28" w:rsidRPr="00F26A96" w:rsidRDefault="009B3B28" w:rsidP="009B3B28">
      <w:pPr>
        <w:pStyle w:val="KeinLeerraum"/>
        <w:rPr>
          <w:b/>
          <w:sz w:val="36"/>
          <w:szCs w:val="36"/>
        </w:rPr>
      </w:pPr>
      <w:r w:rsidRPr="00F26A96">
        <w:rPr>
          <w:b/>
          <w:sz w:val="36"/>
          <w:szCs w:val="36"/>
        </w:rPr>
        <w:t xml:space="preserve">Ich dank </w:t>
      </w:r>
      <w:del w:id="415" w:author="Schwarz, Monika" w:date="2017-02-06T11:25:00Z">
        <w:r w:rsidRPr="00F26A96" w:rsidDel="00597D76">
          <w:rPr>
            <w:b/>
            <w:sz w:val="36"/>
            <w:szCs w:val="36"/>
          </w:rPr>
          <w:delText xml:space="preserve">Dir </w:delText>
        </w:r>
      </w:del>
      <w:ins w:id="416" w:author="Schwarz, Monika" w:date="2017-02-06T11:25:00Z">
        <w:r w:rsidR="00597D76">
          <w:rPr>
            <w:b/>
            <w:sz w:val="36"/>
            <w:szCs w:val="36"/>
          </w:rPr>
          <w:t>d</w:t>
        </w:r>
        <w:r w:rsidR="00597D76" w:rsidRPr="00F26A96">
          <w:rPr>
            <w:b/>
            <w:sz w:val="36"/>
            <w:szCs w:val="36"/>
          </w:rPr>
          <w:t>ir</w:t>
        </w:r>
        <w:r w:rsidR="00597D76">
          <w:rPr>
            <w:b/>
            <w:sz w:val="36"/>
            <w:szCs w:val="36"/>
          </w:rPr>
          <w:t>,</w:t>
        </w:r>
        <w:r w:rsidR="00597D76" w:rsidRPr="00F26A96">
          <w:rPr>
            <w:b/>
            <w:sz w:val="36"/>
            <w:szCs w:val="36"/>
          </w:rPr>
          <w:t xml:space="preserve"> </w:t>
        </w:r>
      </w:ins>
      <w:r w:rsidRPr="00F26A96">
        <w:rPr>
          <w:b/>
          <w:sz w:val="36"/>
          <w:szCs w:val="36"/>
        </w:rPr>
        <w:t>Gott</w:t>
      </w:r>
      <w:ins w:id="417" w:author="Schwarz, Monika" w:date="2017-02-06T11:25:00Z">
        <w:r w:rsidR="00597D76">
          <w:rPr>
            <w:b/>
            <w:sz w:val="36"/>
            <w:szCs w:val="36"/>
          </w:rPr>
          <w:t>,</w:t>
        </w:r>
      </w:ins>
      <w:r w:rsidRPr="00F26A96">
        <w:rPr>
          <w:b/>
          <w:sz w:val="36"/>
          <w:szCs w:val="36"/>
        </w:rPr>
        <w:t xml:space="preserve"> dafür, dass ich wunderbar gemacht bin.</w:t>
      </w:r>
    </w:p>
    <w:p w:rsidR="009B3B28" w:rsidRPr="00F26A96" w:rsidRDefault="009B3B28" w:rsidP="009B3B28">
      <w:pPr>
        <w:pStyle w:val="KeinLeerraum"/>
        <w:rPr>
          <w:b/>
          <w:sz w:val="36"/>
          <w:szCs w:val="36"/>
        </w:rPr>
      </w:pPr>
      <w:r w:rsidRPr="00F26A96">
        <w:rPr>
          <w:b/>
          <w:sz w:val="36"/>
          <w:szCs w:val="36"/>
        </w:rPr>
        <w:t xml:space="preserve">Wunderbar sind </w:t>
      </w:r>
      <w:del w:id="418" w:author="Schwarz, Monika" w:date="2017-02-06T11:25:00Z">
        <w:r w:rsidRPr="00F26A96" w:rsidDel="00597D76">
          <w:rPr>
            <w:b/>
            <w:sz w:val="36"/>
            <w:szCs w:val="36"/>
          </w:rPr>
          <w:delText xml:space="preserve">Deine </w:delText>
        </w:r>
      </w:del>
      <w:ins w:id="419" w:author="Schwarz, Monika" w:date="2017-02-06T11:25:00Z">
        <w:r w:rsidR="00597D76">
          <w:rPr>
            <w:b/>
            <w:sz w:val="36"/>
            <w:szCs w:val="36"/>
          </w:rPr>
          <w:t>d</w:t>
        </w:r>
        <w:r w:rsidR="00597D76" w:rsidRPr="00F26A96">
          <w:rPr>
            <w:b/>
            <w:sz w:val="36"/>
            <w:szCs w:val="36"/>
          </w:rPr>
          <w:t xml:space="preserve">eine </w:t>
        </w:r>
      </w:ins>
      <w:r w:rsidRPr="00F26A96">
        <w:rPr>
          <w:b/>
          <w:sz w:val="36"/>
          <w:szCs w:val="36"/>
        </w:rPr>
        <w:t xml:space="preserve">Werke, </w:t>
      </w:r>
      <w:del w:id="420" w:author="Schwarz, Monika" w:date="2017-02-06T11:25:00Z">
        <w:r w:rsidRPr="00F26A96" w:rsidDel="00597D76">
          <w:rPr>
            <w:b/>
            <w:sz w:val="36"/>
            <w:szCs w:val="36"/>
          </w:rPr>
          <w:delText xml:space="preserve">Herr </w:delText>
        </w:r>
      </w:del>
      <w:ins w:id="421" w:author="Schwarz, Monika" w:date="2017-02-06T11:25:00Z">
        <w:r w:rsidR="00597D76" w:rsidRPr="00F26A96">
          <w:rPr>
            <w:b/>
            <w:sz w:val="36"/>
            <w:szCs w:val="36"/>
          </w:rPr>
          <w:t>H</w:t>
        </w:r>
        <w:r w:rsidR="00597D76">
          <w:rPr>
            <w:b/>
            <w:sz w:val="36"/>
            <w:szCs w:val="36"/>
          </w:rPr>
          <w:t>ERR</w:t>
        </w:r>
      </w:ins>
      <w:r w:rsidRPr="00F26A96">
        <w:rPr>
          <w:b/>
          <w:sz w:val="36"/>
          <w:szCs w:val="36"/>
        </w:rPr>
        <w:t xml:space="preserve">!  </w:t>
      </w:r>
    </w:p>
    <w:p w:rsidR="009B3B28" w:rsidRPr="00F26A96" w:rsidRDefault="009B3B28" w:rsidP="009B3B28">
      <w:pPr>
        <w:pStyle w:val="KeinLeerraum"/>
        <w:rPr>
          <w:b/>
          <w:sz w:val="36"/>
          <w:szCs w:val="36"/>
        </w:rPr>
      </w:pPr>
      <w:r w:rsidRPr="00F26A96">
        <w:rPr>
          <w:b/>
          <w:sz w:val="36"/>
          <w:szCs w:val="36"/>
        </w:rPr>
        <w:t xml:space="preserve">Ich dank </w:t>
      </w:r>
      <w:del w:id="422" w:author="Schwarz, Monika" w:date="2017-02-06T11:25:00Z">
        <w:r w:rsidRPr="00F26A96" w:rsidDel="00597D76">
          <w:rPr>
            <w:b/>
            <w:sz w:val="36"/>
            <w:szCs w:val="36"/>
          </w:rPr>
          <w:delText xml:space="preserve">Dir </w:delText>
        </w:r>
      </w:del>
      <w:ins w:id="423" w:author="Schwarz, Monika" w:date="2017-02-06T11:25:00Z">
        <w:r w:rsidR="00597D76">
          <w:rPr>
            <w:b/>
            <w:sz w:val="36"/>
            <w:szCs w:val="36"/>
          </w:rPr>
          <w:t>d</w:t>
        </w:r>
        <w:r w:rsidR="00597D76" w:rsidRPr="00F26A96">
          <w:rPr>
            <w:b/>
            <w:sz w:val="36"/>
            <w:szCs w:val="36"/>
          </w:rPr>
          <w:t>ir</w:t>
        </w:r>
      </w:ins>
      <w:ins w:id="424" w:author="Schwarz, Monika" w:date="2017-02-06T11:26:00Z">
        <w:r w:rsidR="00597D76">
          <w:rPr>
            <w:b/>
            <w:sz w:val="36"/>
            <w:szCs w:val="36"/>
          </w:rPr>
          <w:t>,</w:t>
        </w:r>
      </w:ins>
      <w:ins w:id="425" w:author="Schwarz, Monika" w:date="2017-02-06T11:25:00Z">
        <w:r w:rsidR="00597D76" w:rsidRPr="00F26A96">
          <w:rPr>
            <w:b/>
            <w:sz w:val="36"/>
            <w:szCs w:val="36"/>
          </w:rPr>
          <w:t xml:space="preserve"> </w:t>
        </w:r>
      </w:ins>
      <w:r w:rsidRPr="00F26A96">
        <w:rPr>
          <w:b/>
          <w:sz w:val="36"/>
          <w:szCs w:val="36"/>
        </w:rPr>
        <w:t>Gott</w:t>
      </w:r>
      <w:ins w:id="426" w:author="Schwarz, Monika" w:date="2017-02-06T11:26:00Z">
        <w:r w:rsidR="00597D76">
          <w:rPr>
            <w:b/>
            <w:sz w:val="36"/>
            <w:szCs w:val="36"/>
          </w:rPr>
          <w:t>,</w:t>
        </w:r>
      </w:ins>
      <w:r w:rsidRPr="00F26A96">
        <w:rPr>
          <w:b/>
          <w:sz w:val="36"/>
          <w:szCs w:val="36"/>
        </w:rPr>
        <w:t xml:space="preserve"> dafür, dass ich wunderbar gemacht bin.</w:t>
      </w:r>
    </w:p>
    <w:p w:rsidR="009B3B28" w:rsidRPr="00F26A96" w:rsidRDefault="009B3B28" w:rsidP="009B3B28">
      <w:pPr>
        <w:pStyle w:val="KeinLeerraum"/>
        <w:rPr>
          <w:b/>
          <w:sz w:val="36"/>
          <w:szCs w:val="36"/>
        </w:rPr>
      </w:pPr>
      <w:r w:rsidRPr="00F26A96">
        <w:rPr>
          <w:b/>
          <w:sz w:val="36"/>
          <w:szCs w:val="36"/>
        </w:rPr>
        <w:t xml:space="preserve">Wunderbar sind </w:t>
      </w:r>
      <w:del w:id="427" w:author="Schwarz, Monika" w:date="2017-02-06T11:26:00Z">
        <w:r w:rsidRPr="00F26A96" w:rsidDel="00597D76">
          <w:rPr>
            <w:b/>
            <w:sz w:val="36"/>
            <w:szCs w:val="36"/>
          </w:rPr>
          <w:delText xml:space="preserve">Deine </w:delText>
        </w:r>
      </w:del>
      <w:ins w:id="428" w:author="Schwarz, Monika" w:date="2017-02-06T11:26:00Z">
        <w:r w:rsidR="00597D76">
          <w:rPr>
            <w:b/>
            <w:sz w:val="36"/>
            <w:szCs w:val="36"/>
          </w:rPr>
          <w:t>d</w:t>
        </w:r>
        <w:r w:rsidR="00597D76" w:rsidRPr="00F26A96">
          <w:rPr>
            <w:b/>
            <w:sz w:val="36"/>
            <w:szCs w:val="36"/>
          </w:rPr>
          <w:t xml:space="preserve">eine </w:t>
        </w:r>
      </w:ins>
      <w:r w:rsidRPr="00F26A96">
        <w:rPr>
          <w:b/>
          <w:sz w:val="36"/>
          <w:szCs w:val="36"/>
        </w:rPr>
        <w:t xml:space="preserve">Werke, </w:t>
      </w:r>
      <w:del w:id="429" w:author="Schwarz, Monika" w:date="2017-02-06T11:26:00Z">
        <w:r w:rsidRPr="00F26A96" w:rsidDel="00597D76">
          <w:rPr>
            <w:b/>
            <w:sz w:val="36"/>
            <w:szCs w:val="36"/>
          </w:rPr>
          <w:delText xml:space="preserve">Herr </w:delText>
        </w:r>
      </w:del>
      <w:ins w:id="430" w:author="Schwarz, Monika" w:date="2017-02-06T11:26:00Z">
        <w:r w:rsidR="00597D76" w:rsidRPr="00F26A96">
          <w:rPr>
            <w:b/>
            <w:sz w:val="36"/>
            <w:szCs w:val="36"/>
          </w:rPr>
          <w:t>H</w:t>
        </w:r>
        <w:r w:rsidR="00597D76">
          <w:rPr>
            <w:b/>
            <w:sz w:val="36"/>
            <w:szCs w:val="36"/>
          </w:rPr>
          <w:t>ERR</w:t>
        </w:r>
      </w:ins>
      <w:r w:rsidRPr="00F26A96">
        <w:rPr>
          <w:b/>
          <w:sz w:val="36"/>
          <w:szCs w:val="36"/>
        </w:rPr>
        <w:t>!    (Ps. 139,14)</w:t>
      </w:r>
    </w:p>
    <w:p w:rsidR="009B3B28" w:rsidRPr="00F26A96" w:rsidRDefault="009B3B28" w:rsidP="009B3B28">
      <w:pPr>
        <w:pStyle w:val="KeinLeerraum"/>
        <w:rPr>
          <w:b/>
          <w:sz w:val="36"/>
          <w:szCs w:val="36"/>
        </w:rPr>
      </w:pPr>
      <w:r w:rsidRPr="00F26A96">
        <w:rPr>
          <w:b/>
          <w:sz w:val="36"/>
          <w:szCs w:val="36"/>
        </w:rPr>
        <w:t xml:space="preserve"> 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>2.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>Deshalb</w:t>
      </w:r>
      <w:del w:id="431" w:author="Schwarz, Monika" w:date="2017-02-06T11:27:00Z">
        <w:r w:rsidRPr="00F26A96" w:rsidDel="00040E64">
          <w:rPr>
            <w:sz w:val="36"/>
            <w:szCs w:val="36"/>
          </w:rPr>
          <w:delText>,</w:delText>
        </w:r>
      </w:del>
      <w:r w:rsidRPr="00F26A96">
        <w:rPr>
          <w:sz w:val="36"/>
          <w:szCs w:val="36"/>
        </w:rPr>
        <w:t xml:space="preserve"> schlag doch ein und schüttle deinen Kopf.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 xml:space="preserve">Schlag doch ein und lob mit mir den </w:t>
      </w:r>
      <w:del w:id="432" w:author="Schwarz, Monika" w:date="2017-02-06T11:27:00Z">
        <w:r w:rsidRPr="00F26A96" w:rsidDel="00040E64">
          <w:rPr>
            <w:sz w:val="36"/>
            <w:szCs w:val="36"/>
          </w:rPr>
          <w:delText>Herrn</w:delText>
        </w:r>
      </w:del>
      <w:ins w:id="433" w:author="Schwarz, Monika" w:date="2017-02-06T11:27:00Z">
        <w:r w:rsidR="00040E64" w:rsidRPr="00F26A96">
          <w:rPr>
            <w:sz w:val="36"/>
            <w:szCs w:val="36"/>
          </w:rPr>
          <w:t>H</w:t>
        </w:r>
        <w:r w:rsidR="00040E64">
          <w:rPr>
            <w:sz w:val="36"/>
            <w:szCs w:val="36"/>
          </w:rPr>
          <w:t>ERRN</w:t>
        </w:r>
      </w:ins>
      <w:r>
        <w:rPr>
          <w:sz w:val="36"/>
          <w:szCs w:val="36"/>
        </w:rPr>
        <w:t>!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>3.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 xml:space="preserve">Streck die Hände hoch und spring so hoch </w:t>
      </w:r>
      <w:del w:id="434" w:author="Schwarz, Monika" w:date="2017-02-06T11:27:00Z">
        <w:r w:rsidRPr="00F26A96" w:rsidDel="00040E64">
          <w:rPr>
            <w:sz w:val="36"/>
            <w:szCs w:val="36"/>
          </w:rPr>
          <w:delText xml:space="preserve">Du </w:delText>
        </w:r>
      </w:del>
      <w:ins w:id="435" w:author="Schwarz, Monika" w:date="2017-02-06T11:27:00Z">
        <w:r w:rsidR="00040E64">
          <w:rPr>
            <w:sz w:val="36"/>
            <w:szCs w:val="36"/>
          </w:rPr>
          <w:t>d</w:t>
        </w:r>
        <w:r w:rsidR="00040E64" w:rsidRPr="00F26A96">
          <w:rPr>
            <w:sz w:val="36"/>
            <w:szCs w:val="36"/>
          </w:rPr>
          <w:t xml:space="preserve">u </w:t>
        </w:r>
      </w:ins>
      <w:r w:rsidRPr="00F26A96">
        <w:rPr>
          <w:sz w:val="36"/>
          <w:szCs w:val="36"/>
        </w:rPr>
        <w:t>kannst,</w:t>
      </w:r>
    </w:p>
    <w:p w:rsidR="009B3B28" w:rsidRPr="00F26A96" w:rsidRDefault="009B3B28" w:rsidP="009B3B28">
      <w:pPr>
        <w:pStyle w:val="KeinLeerraum"/>
        <w:rPr>
          <w:sz w:val="36"/>
          <w:szCs w:val="36"/>
        </w:rPr>
      </w:pPr>
      <w:r w:rsidRPr="00F26A96">
        <w:rPr>
          <w:sz w:val="36"/>
          <w:szCs w:val="36"/>
        </w:rPr>
        <w:t xml:space="preserve">Streck die Hände hoch und </w:t>
      </w:r>
      <w:del w:id="436" w:author="Schwarz, Monika" w:date="2017-02-06T11:27:00Z">
        <w:r w:rsidDel="00040E64">
          <w:rPr>
            <w:sz w:val="36"/>
            <w:szCs w:val="36"/>
          </w:rPr>
          <w:delText xml:space="preserve">Lob </w:delText>
        </w:r>
      </w:del>
      <w:ins w:id="437" w:author="Schwarz, Monika" w:date="2017-02-06T11:27:00Z">
        <w:r w:rsidR="00040E64">
          <w:rPr>
            <w:sz w:val="36"/>
            <w:szCs w:val="36"/>
          </w:rPr>
          <w:t xml:space="preserve">lob </w:t>
        </w:r>
      </w:ins>
      <w:r>
        <w:rPr>
          <w:sz w:val="36"/>
          <w:szCs w:val="36"/>
        </w:rPr>
        <w:t xml:space="preserve">mit mir den </w:t>
      </w:r>
      <w:del w:id="438" w:author="Schwarz, Monika" w:date="2017-02-06T11:27:00Z">
        <w:r w:rsidDel="00040E64">
          <w:rPr>
            <w:sz w:val="36"/>
            <w:szCs w:val="36"/>
          </w:rPr>
          <w:delText>Herrn</w:delText>
        </w:r>
      </w:del>
      <w:ins w:id="439" w:author="Schwarz, Monika" w:date="2017-02-06T11:27:00Z">
        <w:r w:rsidR="00040E64">
          <w:rPr>
            <w:sz w:val="36"/>
            <w:szCs w:val="36"/>
          </w:rPr>
          <w:t>HERRN</w:t>
        </w:r>
      </w:ins>
      <w:r>
        <w:rPr>
          <w:sz w:val="36"/>
          <w:szCs w:val="36"/>
        </w:rPr>
        <w:t>!</w:t>
      </w:r>
    </w:p>
    <w:p w:rsidR="009B3B28" w:rsidRPr="0096449C" w:rsidRDefault="009B3B28" w:rsidP="00E66A44">
      <w:pPr>
        <w:rPr>
          <w:sz w:val="36"/>
          <w:szCs w:val="36"/>
        </w:rPr>
      </w:pPr>
    </w:p>
    <w:p w:rsidR="00E66A44" w:rsidRDefault="00E66A44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DB440D" w:rsidRDefault="00DB440D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DB440D" w:rsidRDefault="00DB440D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DB440D" w:rsidRPr="00BE2F38" w:rsidRDefault="006A39BA" w:rsidP="006A39BA">
      <w:pPr>
        <w:pStyle w:val="Titel"/>
        <w:pPrChange w:id="440" w:author="Frank Bosch" w:date="2017-05-02T18:39:00Z">
          <w:pPr>
            <w:pStyle w:val="KeinLeerraum"/>
          </w:pPr>
        </w:pPrChange>
      </w:pPr>
      <w:ins w:id="441" w:author="Frank Bosch" w:date="2017-05-02T18:40:00Z">
        <w:r>
          <w:rPr>
            <w:sz w:val="72"/>
            <w:szCs w:val="72"/>
          </w:rPr>
          <w:t>11.</w:t>
        </w:r>
      </w:ins>
      <w:r w:rsidR="00DB440D" w:rsidRPr="00BE2F38">
        <w:rPr>
          <w:sz w:val="72"/>
          <w:szCs w:val="72"/>
        </w:rPr>
        <w:t>Freue dich sehr</w:t>
      </w:r>
      <w:r w:rsidR="00DB440D">
        <w:rPr>
          <w:sz w:val="40"/>
          <w:szCs w:val="40"/>
        </w:rPr>
        <w:t xml:space="preserve">  </w:t>
      </w:r>
      <w:del w:id="442" w:author="Frank Bosch" w:date="2017-05-02T18:49:00Z">
        <w:r w:rsidR="00DB440D" w:rsidDel="00F320C0">
          <w:rPr>
            <w:sz w:val="40"/>
            <w:szCs w:val="40"/>
          </w:rPr>
          <w:delText xml:space="preserve"> </w:delText>
        </w:r>
      </w:del>
      <w:ins w:id="443" w:author="Frank Bosch" w:date="2017-05-02T18:39:00Z">
        <w:r>
          <w:rPr>
            <w:sz w:val="40"/>
            <w:szCs w:val="40"/>
          </w:rPr>
          <w:t>(</w:t>
        </w:r>
      </w:ins>
      <w:r w:rsidR="00DB440D" w:rsidRPr="00BE2F38">
        <w:t>Sacharja</w:t>
      </w:r>
      <w:ins w:id="444" w:author="Frank Bosch" w:date="2017-05-02T18:49:00Z">
        <w:r w:rsidR="00F320C0">
          <w:t>/Zaharija</w:t>
        </w:r>
      </w:ins>
      <w:r w:rsidR="00DB440D" w:rsidRPr="00BE2F38">
        <w:t xml:space="preserve"> 9,9</w:t>
      </w:r>
      <w:ins w:id="445" w:author="Frank Bosch" w:date="2017-05-02T18:39:00Z">
        <w:r>
          <w:t>)</w:t>
        </w:r>
      </w:ins>
      <w:del w:id="446" w:author="Frank Bosch" w:date="2017-05-02T12:13:00Z">
        <w:r w:rsidR="00DB440D" w:rsidRPr="00BE2F38" w:rsidDel="00286D5C">
          <w:delText>-10</w:delText>
        </w:r>
      </w:del>
    </w:p>
    <w:p w:rsidR="00DB440D" w:rsidRDefault="00DB440D" w:rsidP="00DB440D">
      <w:pPr>
        <w:pStyle w:val="KeinLeerraum"/>
        <w:rPr>
          <w:b/>
          <w:sz w:val="40"/>
          <w:szCs w:val="40"/>
        </w:rPr>
      </w:pPr>
    </w:p>
    <w:p w:rsidR="00DB440D" w:rsidDel="00217596" w:rsidRDefault="00DB440D" w:rsidP="00DB440D">
      <w:pPr>
        <w:pStyle w:val="KeinLeerraum"/>
        <w:rPr>
          <w:del w:id="447" w:author="Schwarz, Monika" w:date="2017-02-06T11:42:00Z"/>
          <w:b/>
          <w:sz w:val="40"/>
          <w:szCs w:val="40"/>
        </w:rPr>
      </w:pPr>
      <w:del w:id="448" w:author="Schwarz, Monika" w:date="2017-02-06T11:42:00Z">
        <w:r w:rsidDel="00217596">
          <w:rPr>
            <w:b/>
            <w:sz w:val="40"/>
            <w:szCs w:val="40"/>
          </w:rPr>
          <w:delText>G</w:delText>
        </w:r>
      </w:del>
    </w:p>
    <w:p w:rsidR="00DB440D" w:rsidRDefault="00DB440D" w:rsidP="00DB440D">
      <w:pPr>
        <w:pStyle w:val="KeinLeerraum"/>
        <w:rPr>
          <w:b/>
          <w:sz w:val="40"/>
          <w:szCs w:val="40"/>
        </w:rPr>
      </w:pPr>
      <w:r w:rsidRPr="004F1DAD">
        <w:rPr>
          <w:b/>
          <w:sz w:val="40"/>
          <w:szCs w:val="40"/>
        </w:rPr>
        <w:t xml:space="preserve">Freue dich sehr, </w:t>
      </w:r>
      <w:r>
        <w:rPr>
          <w:b/>
          <w:sz w:val="40"/>
          <w:szCs w:val="40"/>
        </w:rPr>
        <w:t>na na na na na</w:t>
      </w:r>
      <w:ins w:id="449" w:author="Frank Bosch" w:date="2017-04-12T10:34:00Z">
        <w:r w:rsidR="009B47AA">
          <w:rPr>
            <w:b/>
            <w:sz w:val="40"/>
            <w:szCs w:val="40"/>
          </w:rPr>
          <w:t xml:space="preserve"> na</w:t>
        </w:r>
      </w:ins>
      <w:ins w:id="450" w:author="Schwarz, Monika" w:date="2017-02-06T11:28:00Z">
        <w:r w:rsidR="00040E64">
          <w:rPr>
            <w:b/>
            <w:sz w:val="40"/>
            <w:szCs w:val="40"/>
          </w:rPr>
          <w:t>,</w:t>
        </w:r>
      </w:ins>
      <w:del w:id="451" w:author="Schwarz, Monika" w:date="2017-02-06T11:29:00Z">
        <w:r w:rsidDel="00040E64">
          <w:rPr>
            <w:b/>
            <w:sz w:val="40"/>
            <w:szCs w:val="40"/>
          </w:rPr>
          <w:delText>!</w:delText>
        </w:r>
      </w:del>
    </w:p>
    <w:p w:rsidR="00DB440D" w:rsidRDefault="00DB440D" w:rsidP="00DB440D">
      <w:pPr>
        <w:pStyle w:val="KeinLeerraum"/>
        <w:rPr>
          <w:b/>
          <w:sz w:val="40"/>
          <w:szCs w:val="40"/>
        </w:rPr>
      </w:pPr>
      <w:r>
        <w:rPr>
          <w:b/>
          <w:sz w:val="40"/>
          <w:szCs w:val="40"/>
        </w:rPr>
        <w:t>und jauchze</w:t>
      </w:r>
      <w:ins w:id="452" w:author="Schwarz, Monika" w:date="2017-02-06T11:29:00Z">
        <w:r w:rsidR="00040E64">
          <w:rPr>
            <w:b/>
            <w:sz w:val="40"/>
            <w:szCs w:val="40"/>
          </w:rPr>
          <w:t>,</w:t>
        </w:r>
      </w:ins>
      <w:r>
        <w:rPr>
          <w:b/>
          <w:sz w:val="40"/>
          <w:szCs w:val="40"/>
        </w:rPr>
        <w:t xml:space="preserve"> na na na na na na</w:t>
      </w:r>
      <w:ins w:id="453" w:author="Schwarz, Monika" w:date="2017-02-06T11:29:00Z">
        <w:r w:rsidR="00040E64">
          <w:rPr>
            <w:b/>
            <w:sz w:val="40"/>
            <w:szCs w:val="40"/>
          </w:rPr>
          <w:t>!</w:t>
        </w:r>
      </w:ins>
    </w:p>
    <w:p w:rsidR="00DB440D" w:rsidRDefault="00DB440D" w:rsidP="00DB440D">
      <w:pPr>
        <w:pStyle w:val="KeinLeerraum"/>
        <w:rPr>
          <w:b/>
          <w:sz w:val="40"/>
          <w:szCs w:val="40"/>
        </w:rPr>
      </w:pPr>
      <w:r w:rsidRPr="004F1DAD">
        <w:rPr>
          <w:b/>
          <w:sz w:val="40"/>
          <w:szCs w:val="40"/>
        </w:rPr>
        <w:t xml:space="preserve">Siehe, dein König kommt zu dir, </w:t>
      </w:r>
    </w:p>
    <w:p w:rsidR="00DB440D" w:rsidRDefault="00DB440D" w:rsidP="00DB440D">
      <w:pPr>
        <w:pStyle w:val="KeinLeerraum"/>
        <w:rPr>
          <w:b/>
          <w:sz w:val="40"/>
          <w:szCs w:val="40"/>
        </w:rPr>
      </w:pPr>
      <w:r w:rsidRPr="004F1DAD">
        <w:rPr>
          <w:b/>
          <w:sz w:val="40"/>
          <w:szCs w:val="40"/>
        </w:rPr>
        <w:t>Siehe, dein König kommt zu dir</w:t>
      </w:r>
      <w:ins w:id="454" w:author="Schwarz, Monika" w:date="2017-02-06T11:29:00Z">
        <w:r w:rsidR="00040E64">
          <w:rPr>
            <w:b/>
            <w:sz w:val="40"/>
            <w:szCs w:val="40"/>
          </w:rPr>
          <w:t>.</w:t>
        </w:r>
      </w:ins>
      <w:del w:id="455" w:author="Schwarz, Monika" w:date="2017-02-06T11:29:00Z">
        <w:r w:rsidRPr="004F1DAD" w:rsidDel="00040E64">
          <w:rPr>
            <w:b/>
            <w:sz w:val="40"/>
            <w:szCs w:val="40"/>
          </w:rPr>
          <w:delText>,</w:delText>
        </w:r>
      </w:del>
      <w:r w:rsidRPr="004F1DAD">
        <w:rPr>
          <w:b/>
          <w:sz w:val="40"/>
          <w:szCs w:val="40"/>
        </w:rPr>
        <w:t xml:space="preserve"> </w:t>
      </w:r>
    </w:p>
    <w:p w:rsidR="00DB440D" w:rsidRDefault="00DB440D" w:rsidP="00DB440D">
      <w:pPr>
        <w:pStyle w:val="KeinLeerraum"/>
        <w:rPr>
          <w:b/>
          <w:sz w:val="40"/>
          <w:szCs w:val="40"/>
        </w:rPr>
      </w:pPr>
    </w:p>
    <w:p w:rsidR="00DB440D" w:rsidRDefault="00DB440D" w:rsidP="00DB440D">
      <w:pPr>
        <w:pStyle w:val="KeinLeerraum"/>
        <w:rPr>
          <w:sz w:val="40"/>
          <w:szCs w:val="40"/>
        </w:rPr>
      </w:pPr>
      <w:r w:rsidRPr="0028035F">
        <w:rPr>
          <w:sz w:val="40"/>
          <w:szCs w:val="40"/>
        </w:rPr>
        <w:t xml:space="preserve">Ein Gerechter und ein Helfer, </w:t>
      </w:r>
      <w:r>
        <w:rPr>
          <w:sz w:val="40"/>
          <w:szCs w:val="40"/>
        </w:rPr>
        <w:t xml:space="preserve">er ist </w:t>
      </w:r>
      <w:r w:rsidRPr="0028035F">
        <w:rPr>
          <w:sz w:val="40"/>
          <w:szCs w:val="40"/>
        </w:rPr>
        <w:t xml:space="preserve">arm </w:t>
      </w:r>
    </w:p>
    <w:p w:rsidR="00DB440D" w:rsidRDefault="00DB440D" w:rsidP="00DB440D">
      <w:pPr>
        <w:pStyle w:val="KeinLeerraum"/>
        <w:rPr>
          <w:sz w:val="40"/>
          <w:szCs w:val="40"/>
        </w:rPr>
      </w:pPr>
      <w:r>
        <w:rPr>
          <w:sz w:val="40"/>
          <w:szCs w:val="40"/>
        </w:rPr>
        <w:t>und reitet auf einem Esel.</w:t>
      </w:r>
    </w:p>
    <w:p w:rsidR="00DB440D" w:rsidRDefault="00DB440D" w:rsidP="00DB440D">
      <w:pPr>
        <w:pStyle w:val="KeinLeerraum"/>
        <w:rPr>
          <w:sz w:val="40"/>
          <w:szCs w:val="40"/>
        </w:rPr>
      </w:pPr>
      <w:r w:rsidRPr="0028035F">
        <w:rPr>
          <w:sz w:val="40"/>
          <w:szCs w:val="40"/>
        </w:rPr>
        <w:t xml:space="preserve">Ein Gerechter und ein Helfer, </w:t>
      </w:r>
      <w:r>
        <w:rPr>
          <w:sz w:val="40"/>
          <w:szCs w:val="40"/>
        </w:rPr>
        <w:t xml:space="preserve">er ist </w:t>
      </w:r>
      <w:r w:rsidRPr="0028035F">
        <w:rPr>
          <w:sz w:val="40"/>
          <w:szCs w:val="40"/>
        </w:rPr>
        <w:t xml:space="preserve">arm </w:t>
      </w:r>
    </w:p>
    <w:p w:rsidR="00DB440D" w:rsidRPr="0028035F" w:rsidRDefault="00DB440D" w:rsidP="00DB440D">
      <w:pPr>
        <w:pStyle w:val="KeinLeerraum"/>
        <w:rPr>
          <w:sz w:val="40"/>
          <w:szCs w:val="40"/>
        </w:rPr>
      </w:pPr>
      <w:r>
        <w:rPr>
          <w:sz w:val="40"/>
          <w:szCs w:val="40"/>
        </w:rPr>
        <w:t>und reitet auf einem Esel.</w:t>
      </w:r>
    </w:p>
    <w:p w:rsidR="00DB440D" w:rsidRPr="0028035F" w:rsidRDefault="00DB440D" w:rsidP="00DB440D">
      <w:pPr>
        <w:pStyle w:val="KeinLeerraum"/>
        <w:rPr>
          <w:sz w:val="40"/>
          <w:szCs w:val="40"/>
        </w:rPr>
      </w:pPr>
    </w:p>
    <w:p w:rsidR="00DB440D" w:rsidRDefault="00DB440D" w:rsidP="00DB440D">
      <w:pPr>
        <w:pStyle w:val="KeinLeerraum"/>
        <w:rPr>
          <w:sz w:val="40"/>
          <w:szCs w:val="40"/>
        </w:rPr>
      </w:pPr>
      <w:r>
        <w:rPr>
          <w:sz w:val="40"/>
          <w:szCs w:val="40"/>
        </w:rPr>
        <w:t>2x</w:t>
      </w:r>
    </w:p>
    <w:p w:rsidR="00DB440D" w:rsidRDefault="00DB440D" w:rsidP="00DB440D">
      <w:pPr>
        <w:pStyle w:val="KeinLeerraum"/>
        <w:rPr>
          <w:sz w:val="40"/>
          <w:szCs w:val="40"/>
        </w:rPr>
      </w:pPr>
      <w:r>
        <w:rPr>
          <w:sz w:val="40"/>
          <w:szCs w:val="40"/>
        </w:rPr>
        <w:t>Bridge:</w:t>
      </w:r>
    </w:p>
    <w:p w:rsidR="00DB440D" w:rsidRDefault="00DB440D" w:rsidP="00DB440D">
      <w:pPr>
        <w:pStyle w:val="KeinLeerraum"/>
        <w:rPr>
          <w:sz w:val="40"/>
          <w:szCs w:val="40"/>
        </w:rPr>
      </w:pPr>
      <w:r>
        <w:rPr>
          <w:sz w:val="40"/>
          <w:szCs w:val="40"/>
        </w:rPr>
        <w:t>Dieser König ist Jesus</w:t>
      </w:r>
      <w:ins w:id="456" w:author="Schwarz, Monika" w:date="2017-02-06T11:29:00Z">
        <w:r w:rsidR="00040E64">
          <w:rPr>
            <w:sz w:val="40"/>
            <w:szCs w:val="40"/>
          </w:rPr>
          <w:t>,</w:t>
        </w:r>
      </w:ins>
      <w:r>
        <w:rPr>
          <w:sz w:val="40"/>
          <w:szCs w:val="40"/>
        </w:rPr>
        <w:t xml:space="preserve"> der Retter der Welt</w:t>
      </w:r>
      <w:ins w:id="457" w:author="Schwarz, Monika" w:date="2017-02-06T11:29:00Z">
        <w:r w:rsidR="00040E64">
          <w:rPr>
            <w:sz w:val="40"/>
            <w:szCs w:val="40"/>
          </w:rPr>
          <w:t>,</w:t>
        </w:r>
      </w:ins>
    </w:p>
    <w:p w:rsidR="00DB440D" w:rsidRDefault="00DB440D" w:rsidP="00DB440D">
      <w:pPr>
        <w:pStyle w:val="KeinLeerraum"/>
        <w:rPr>
          <w:sz w:val="40"/>
          <w:szCs w:val="40"/>
        </w:rPr>
      </w:pPr>
      <w:del w:id="458" w:author="Schwarz, Monika" w:date="2017-02-06T11:29:00Z">
        <w:r w:rsidDel="00040E64">
          <w:rPr>
            <w:sz w:val="40"/>
            <w:szCs w:val="40"/>
          </w:rPr>
          <w:delText xml:space="preserve">Aus </w:delText>
        </w:r>
      </w:del>
      <w:ins w:id="459" w:author="Schwarz, Monika" w:date="2017-02-06T11:29:00Z">
        <w:r w:rsidR="00040E64">
          <w:rPr>
            <w:sz w:val="40"/>
            <w:szCs w:val="40"/>
          </w:rPr>
          <w:t xml:space="preserve">aus </w:t>
        </w:r>
      </w:ins>
      <w:r>
        <w:rPr>
          <w:sz w:val="40"/>
          <w:szCs w:val="40"/>
        </w:rPr>
        <w:t>Liebe zu uns arm geworden</w:t>
      </w:r>
      <w:ins w:id="460" w:author="Schwarz, Monika" w:date="2017-02-06T11:29:00Z">
        <w:r w:rsidR="00040E64">
          <w:rPr>
            <w:sz w:val="40"/>
            <w:szCs w:val="40"/>
          </w:rPr>
          <w:t>,</w:t>
        </w:r>
      </w:ins>
    </w:p>
    <w:p w:rsidR="00DB440D" w:rsidRDefault="00DB440D" w:rsidP="00DB440D">
      <w:pPr>
        <w:pStyle w:val="KeinLeerraum"/>
        <w:rPr>
          <w:sz w:val="40"/>
          <w:szCs w:val="40"/>
        </w:rPr>
      </w:pPr>
      <w:del w:id="461" w:author="Schwarz, Monika" w:date="2017-02-06T11:29:00Z">
        <w:r w:rsidDel="00040E64">
          <w:rPr>
            <w:sz w:val="40"/>
            <w:szCs w:val="40"/>
          </w:rPr>
          <w:delText xml:space="preserve">Im </w:delText>
        </w:r>
      </w:del>
      <w:ins w:id="462" w:author="Schwarz, Monika" w:date="2017-02-06T11:29:00Z">
        <w:r w:rsidR="00040E64">
          <w:rPr>
            <w:sz w:val="40"/>
            <w:szCs w:val="40"/>
          </w:rPr>
          <w:t xml:space="preserve">im </w:t>
        </w:r>
      </w:ins>
      <w:r>
        <w:rPr>
          <w:sz w:val="40"/>
          <w:szCs w:val="40"/>
        </w:rPr>
        <w:t>Stall geboren, gestorben am Kreuz.</w:t>
      </w:r>
    </w:p>
    <w:p w:rsidR="00DB440D" w:rsidRDefault="00DB440D" w:rsidP="00DB440D">
      <w:pPr>
        <w:pStyle w:val="KeinLeerraum"/>
        <w:rPr>
          <w:sz w:val="40"/>
          <w:szCs w:val="40"/>
        </w:rPr>
      </w:pPr>
      <w:r>
        <w:rPr>
          <w:sz w:val="40"/>
          <w:szCs w:val="40"/>
        </w:rPr>
        <w:t xml:space="preserve">Empfangen wir </w:t>
      </w:r>
      <w:del w:id="463" w:author="Schwarz, Monika" w:date="2017-02-06T11:30:00Z">
        <w:r w:rsidDel="00040E64">
          <w:rPr>
            <w:sz w:val="40"/>
            <w:szCs w:val="40"/>
          </w:rPr>
          <w:delText xml:space="preserve">Ihn </w:delText>
        </w:r>
      </w:del>
      <w:ins w:id="464" w:author="Schwarz, Monika" w:date="2017-02-06T11:30:00Z">
        <w:r w:rsidR="00040E64">
          <w:rPr>
            <w:sz w:val="40"/>
            <w:szCs w:val="40"/>
          </w:rPr>
          <w:t xml:space="preserve">ihn </w:t>
        </w:r>
      </w:ins>
      <w:r>
        <w:rPr>
          <w:sz w:val="40"/>
          <w:szCs w:val="40"/>
        </w:rPr>
        <w:t xml:space="preserve">voll </w:t>
      </w:r>
      <w:del w:id="465" w:author="Schwarz, Monika" w:date="2017-02-06T11:30:00Z">
        <w:r w:rsidDel="00040E64">
          <w:rPr>
            <w:sz w:val="40"/>
            <w:szCs w:val="40"/>
          </w:rPr>
          <w:delText>vertrauen</w:delText>
        </w:r>
      </w:del>
      <w:ins w:id="466" w:author="Schwarz, Monika" w:date="2017-02-06T11:30:00Z">
        <w:r w:rsidR="00040E64">
          <w:rPr>
            <w:sz w:val="40"/>
            <w:szCs w:val="40"/>
          </w:rPr>
          <w:t>Vertrauen</w:t>
        </w:r>
      </w:ins>
      <w:r>
        <w:rPr>
          <w:sz w:val="40"/>
          <w:szCs w:val="40"/>
        </w:rPr>
        <w:t xml:space="preserve">. </w:t>
      </w:r>
    </w:p>
    <w:p w:rsidR="00DB440D" w:rsidRDefault="00DB440D" w:rsidP="00DB440D">
      <w:pPr>
        <w:pStyle w:val="KeinLeerraum"/>
        <w:rPr>
          <w:sz w:val="40"/>
          <w:szCs w:val="40"/>
        </w:rPr>
      </w:pPr>
    </w:p>
    <w:p w:rsidR="00DB440D" w:rsidRDefault="00DB440D" w:rsidP="00DB440D">
      <w:pPr>
        <w:pStyle w:val="KeinLeerraum"/>
        <w:rPr>
          <w:sz w:val="40"/>
          <w:szCs w:val="40"/>
        </w:rPr>
      </w:pPr>
      <w:r>
        <w:rPr>
          <w:sz w:val="40"/>
          <w:szCs w:val="40"/>
        </w:rPr>
        <w:t>Refr.:</w:t>
      </w:r>
    </w:p>
    <w:p w:rsidR="00DB440D" w:rsidRDefault="00DB440D" w:rsidP="00DB440D">
      <w:pPr>
        <w:pStyle w:val="KeinLeerraum"/>
        <w:rPr>
          <w:sz w:val="40"/>
          <w:szCs w:val="40"/>
        </w:rPr>
      </w:pPr>
    </w:p>
    <w:p w:rsidR="00DB440D" w:rsidRDefault="00DB440D" w:rsidP="00DB440D">
      <w:pPr>
        <w:pStyle w:val="KeinLeerraum"/>
        <w:rPr>
          <w:sz w:val="40"/>
          <w:szCs w:val="40"/>
        </w:rPr>
      </w:pPr>
    </w:p>
    <w:p w:rsidR="00DB440D" w:rsidRPr="004F1DAD" w:rsidRDefault="00DB440D" w:rsidP="00DB440D">
      <w:pPr>
        <w:pStyle w:val="KeinLeerraum"/>
        <w:rPr>
          <w:sz w:val="40"/>
          <w:szCs w:val="40"/>
        </w:rPr>
      </w:pPr>
    </w:p>
    <w:p w:rsidR="00DB440D" w:rsidRDefault="00DB440D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p w:rsidR="00F320C0" w:rsidRDefault="006A39BA" w:rsidP="006A39BA">
      <w:pPr>
        <w:pStyle w:val="Titel"/>
        <w:rPr>
          <w:ins w:id="467" w:author="Frank Bosch" w:date="2017-05-02T18:50:00Z"/>
        </w:rPr>
        <w:pPrChange w:id="468" w:author="Frank Bosch" w:date="2017-05-02T18:39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contextualSpacing/>
          </w:pPr>
        </w:pPrChange>
      </w:pPr>
      <w:ins w:id="469" w:author="Frank Bosch" w:date="2017-05-02T18:40:00Z">
        <w:r>
          <w:t>12.</w:t>
        </w:r>
      </w:ins>
      <w:del w:id="470" w:author="Frank Bosch" w:date="2017-05-02T18:39:00Z">
        <w:r w:rsidR="003F2FB5" w:rsidRPr="00743E42" w:rsidDel="006A39BA">
          <w:delText xml:space="preserve">Ps 96,1: </w:delText>
        </w:r>
      </w:del>
      <w:r w:rsidR="003F2FB5" w:rsidRPr="00743E42">
        <w:t>Sing</w:t>
      </w:r>
      <w:r w:rsidR="003F2FB5">
        <w:t>t</w:t>
      </w:r>
      <w:r w:rsidR="003F2FB5" w:rsidRPr="00743E42">
        <w:t xml:space="preserve"> dem Herrn ein neues Lied</w:t>
      </w:r>
      <w:ins w:id="471" w:author="Frank Bosch" w:date="2017-05-02T18:39:00Z">
        <w:r w:rsidRPr="006A39BA">
          <w:t xml:space="preserve"> </w:t>
        </w:r>
      </w:ins>
    </w:p>
    <w:p w:rsidR="003F2FB5" w:rsidRPr="00743E42" w:rsidRDefault="006A39BA" w:rsidP="006A39BA">
      <w:pPr>
        <w:pStyle w:val="Titel"/>
        <w:pPrChange w:id="472" w:author="Frank Bosch" w:date="2017-05-02T18:39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contextualSpacing/>
          </w:pPr>
        </w:pPrChange>
      </w:pPr>
      <w:ins w:id="473" w:author="Frank Bosch" w:date="2017-05-02T18:39:00Z">
        <w:r>
          <w:t>(</w:t>
        </w:r>
        <w:r w:rsidR="00F320C0">
          <w:t>Ps</w:t>
        </w:r>
      </w:ins>
      <w:ins w:id="474" w:author="Frank Bosch" w:date="2017-05-02T18:50:00Z">
        <w:r w:rsidR="00F320C0">
          <w:t xml:space="preserve">alm/Psalam </w:t>
        </w:r>
      </w:ins>
      <w:ins w:id="475" w:author="Frank Bosch" w:date="2017-05-02T18:39:00Z">
        <w:r w:rsidRPr="00743E42">
          <w:t>96,1</w:t>
        </w:r>
        <w:r>
          <w:t>-3+10</w:t>
        </w:r>
        <w:r>
          <w:t>)</w:t>
        </w:r>
      </w:ins>
    </w:p>
    <w:p w:rsidR="003F2FB5" w:rsidRDefault="003F2FB5" w:rsidP="003F2FB5">
      <w:pPr>
        <w:contextualSpacing/>
      </w:pPr>
    </w:p>
    <w:p w:rsidR="003F2FB5" w:rsidRPr="00525FE8" w:rsidRDefault="003F2FB5" w:rsidP="003F2FB5">
      <w:pPr>
        <w:contextualSpacing/>
        <w:rPr>
          <w:b/>
          <w:sz w:val="40"/>
          <w:u w:val="single"/>
        </w:rPr>
      </w:pPr>
      <w:r w:rsidRPr="00525FE8">
        <w:rPr>
          <w:b/>
          <w:sz w:val="40"/>
          <w:u w:val="single"/>
        </w:rPr>
        <w:t xml:space="preserve">Refr.: </w:t>
      </w:r>
    </w:p>
    <w:p w:rsidR="003F2FB5" w:rsidRPr="00525FE8" w:rsidRDefault="003F2FB5" w:rsidP="003F2FB5">
      <w:pPr>
        <w:contextualSpacing/>
        <w:rPr>
          <w:b/>
          <w:sz w:val="40"/>
        </w:rPr>
      </w:pPr>
      <w:r w:rsidRPr="00525FE8">
        <w:rPr>
          <w:b/>
          <w:sz w:val="40"/>
        </w:rPr>
        <w:t xml:space="preserve">Singt dem </w:t>
      </w:r>
      <w:del w:id="476" w:author="Schwarz, Monika" w:date="2017-02-06T11:32:00Z">
        <w:r w:rsidRPr="00525FE8" w:rsidDel="00040E64">
          <w:rPr>
            <w:b/>
            <w:sz w:val="40"/>
          </w:rPr>
          <w:delText xml:space="preserve">Herrn </w:delText>
        </w:r>
      </w:del>
      <w:ins w:id="477" w:author="Schwarz, Monika" w:date="2017-02-06T11:32:00Z">
        <w:r w:rsidR="00040E64" w:rsidRPr="00525FE8">
          <w:rPr>
            <w:b/>
            <w:sz w:val="40"/>
          </w:rPr>
          <w:t>H</w:t>
        </w:r>
        <w:r w:rsidR="00040E64">
          <w:rPr>
            <w:b/>
            <w:sz w:val="40"/>
          </w:rPr>
          <w:t>ERRN</w:t>
        </w:r>
        <w:r w:rsidR="00040E64" w:rsidRPr="00525FE8">
          <w:rPr>
            <w:b/>
            <w:sz w:val="40"/>
          </w:rPr>
          <w:t xml:space="preserve"> </w:t>
        </w:r>
      </w:ins>
      <w:r w:rsidRPr="00525FE8">
        <w:rPr>
          <w:b/>
          <w:sz w:val="40"/>
        </w:rPr>
        <w:t>ein neues Lied.</w:t>
      </w:r>
      <w:ins w:id="478" w:author="Frank Bosch" w:date="2017-05-02T12:23:00Z">
        <w:r w:rsidR="00814BBE">
          <w:rPr>
            <w:b/>
            <w:sz w:val="40"/>
          </w:rPr>
          <w:t>´</w:t>
        </w:r>
      </w:ins>
    </w:p>
    <w:p w:rsidR="003F2FB5" w:rsidRPr="00525FE8" w:rsidRDefault="003F2FB5" w:rsidP="003F2FB5">
      <w:pPr>
        <w:contextualSpacing/>
        <w:rPr>
          <w:b/>
          <w:sz w:val="40"/>
        </w:rPr>
      </w:pPr>
      <w:r w:rsidRPr="00525FE8">
        <w:rPr>
          <w:b/>
          <w:sz w:val="40"/>
        </w:rPr>
        <w:t xml:space="preserve">Singt dem </w:t>
      </w:r>
      <w:del w:id="479" w:author="Schwarz, Monika" w:date="2017-02-06T11:32:00Z">
        <w:r w:rsidRPr="00525FE8" w:rsidDel="00040E64">
          <w:rPr>
            <w:b/>
            <w:sz w:val="40"/>
          </w:rPr>
          <w:delText xml:space="preserve">Herrn </w:delText>
        </w:r>
      </w:del>
      <w:ins w:id="480" w:author="Schwarz, Monika" w:date="2017-02-06T11:32:00Z">
        <w:r w:rsidR="00040E64" w:rsidRPr="00525FE8">
          <w:rPr>
            <w:b/>
            <w:sz w:val="40"/>
          </w:rPr>
          <w:t>H</w:t>
        </w:r>
        <w:r w:rsidR="00040E64">
          <w:rPr>
            <w:b/>
            <w:sz w:val="40"/>
          </w:rPr>
          <w:t>ERRN</w:t>
        </w:r>
        <w:r w:rsidR="00040E64" w:rsidRPr="00525FE8">
          <w:rPr>
            <w:b/>
            <w:sz w:val="40"/>
          </w:rPr>
          <w:t xml:space="preserve"> </w:t>
        </w:r>
      </w:ins>
      <w:r w:rsidRPr="00525FE8">
        <w:rPr>
          <w:b/>
          <w:sz w:val="40"/>
        </w:rPr>
        <w:t>alle Welt.</w:t>
      </w:r>
    </w:p>
    <w:p w:rsidR="003F2FB5" w:rsidRPr="00525FE8" w:rsidRDefault="003F2FB5" w:rsidP="003F2FB5">
      <w:pPr>
        <w:contextualSpacing/>
        <w:rPr>
          <w:b/>
          <w:sz w:val="40"/>
        </w:rPr>
      </w:pPr>
      <w:r w:rsidRPr="00525FE8">
        <w:rPr>
          <w:b/>
          <w:sz w:val="40"/>
        </w:rPr>
        <w:t>Sing</w:t>
      </w:r>
      <w:ins w:id="481" w:author="Schwarz, Monika" w:date="2017-02-06T11:31:00Z">
        <w:r w:rsidR="00040E64">
          <w:rPr>
            <w:b/>
            <w:sz w:val="40"/>
          </w:rPr>
          <w:t>t</w:t>
        </w:r>
      </w:ins>
      <w:r w:rsidRPr="00525FE8">
        <w:rPr>
          <w:b/>
          <w:sz w:val="40"/>
        </w:rPr>
        <w:t xml:space="preserve"> dem </w:t>
      </w:r>
      <w:del w:id="482" w:author="Schwarz, Monika" w:date="2017-02-06T11:32:00Z">
        <w:r w:rsidRPr="00525FE8" w:rsidDel="00040E64">
          <w:rPr>
            <w:b/>
            <w:sz w:val="40"/>
          </w:rPr>
          <w:delText xml:space="preserve">Herrn </w:delText>
        </w:r>
      </w:del>
      <w:ins w:id="483" w:author="Schwarz, Monika" w:date="2017-02-06T11:32:00Z">
        <w:r w:rsidR="00040E64" w:rsidRPr="00525FE8">
          <w:rPr>
            <w:b/>
            <w:sz w:val="40"/>
          </w:rPr>
          <w:t>H</w:t>
        </w:r>
        <w:r w:rsidR="00040E64">
          <w:rPr>
            <w:b/>
            <w:sz w:val="40"/>
          </w:rPr>
          <w:t>ERRN</w:t>
        </w:r>
        <w:r w:rsidR="00040E64" w:rsidRPr="00525FE8">
          <w:rPr>
            <w:b/>
            <w:sz w:val="40"/>
          </w:rPr>
          <w:t xml:space="preserve"> </w:t>
        </w:r>
      </w:ins>
      <w:r w:rsidRPr="00525FE8">
        <w:rPr>
          <w:b/>
          <w:sz w:val="40"/>
        </w:rPr>
        <w:t>und lobt seinen Namen.</w:t>
      </w:r>
    </w:p>
    <w:p w:rsidR="003F2FB5" w:rsidRPr="00525FE8" w:rsidRDefault="003F2FB5" w:rsidP="003F2FB5">
      <w:pPr>
        <w:contextualSpacing/>
        <w:rPr>
          <w:b/>
          <w:sz w:val="40"/>
        </w:rPr>
      </w:pPr>
      <w:r w:rsidRPr="00525FE8">
        <w:rPr>
          <w:b/>
          <w:sz w:val="40"/>
        </w:rPr>
        <w:t>Verkündet von Tag zu Tag sein Heil.</w:t>
      </w:r>
    </w:p>
    <w:p w:rsidR="003F2FB5" w:rsidRPr="00525FE8" w:rsidRDefault="003F2FB5" w:rsidP="003F2FB5">
      <w:pPr>
        <w:contextualSpacing/>
        <w:rPr>
          <w:b/>
          <w:sz w:val="40"/>
        </w:rPr>
      </w:pPr>
    </w:p>
    <w:p w:rsidR="003F2FB5" w:rsidRPr="00743E42" w:rsidRDefault="003F2FB5" w:rsidP="003F2FB5">
      <w:pPr>
        <w:contextualSpacing/>
        <w:rPr>
          <w:sz w:val="40"/>
          <w:u w:val="single"/>
        </w:rPr>
      </w:pPr>
      <w:r w:rsidRPr="00743E42">
        <w:rPr>
          <w:sz w:val="40"/>
          <w:u w:val="single"/>
        </w:rPr>
        <w:t>Vers 1</w:t>
      </w:r>
    </w:p>
    <w:p w:rsidR="003F2FB5" w:rsidRDefault="003F2FB5" w:rsidP="003F2FB5">
      <w:pPr>
        <w:contextualSpacing/>
        <w:rPr>
          <w:sz w:val="40"/>
        </w:rPr>
      </w:pPr>
      <w:r>
        <w:rPr>
          <w:sz w:val="40"/>
        </w:rPr>
        <w:t>Erzählt unter den Heiden von seiner Herrlichkeit</w:t>
      </w:r>
      <w:ins w:id="484" w:author="Schwarz, Monika" w:date="2017-02-06T11:31:00Z">
        <w:r w:rsidR="00040E64">
          <w:rPr>
            <w:sz w:val="40"/>
          </w:rPr>
          <w:t>,</w:t>
        </w:r>
      </w:ins>
    </w:p>
    <w:p w:rsidR="003F2FB5" w:rsidRDefault="003F2FB5" w:rsidP="003F2FB5">
      <w:pPr>
        <w:contextualSpacing/>
        <w:rPr>
          <w:sz w:val="40"/>
        </w:rPr>
      </w:pPr>
      <w:del w:id="485" w:author="Schwarz, Monika" w:date="2017-02-06T11:42:00Z">
        <w:r w:rsidDel="00217596">
          <w:rPr>
            <w:sz w:val="40"/>
          </w:rPr>
          <w:delText xml:space="preserve">Unter </w:delText>
        </w:r>
      </w:del>
      <w:ins w:id="486" w:author="Schwarz, Monika" w:date="2017-02-06T11:42:00Z">
        <w:r w:rsidR="00217596">
          <w:rPr>
            <w:sz w:val="40"/>
          </w:rPr>
          <w:t xml:space="preserve">unter </w:t>
        </w:r>
      </w:ins>
      <w:r>
        <w:rPr>
          <w:sz w:val="40"/>
        </w:rPr>
        <w:t>allen Völkern von seinen Wundern</w:t>
      </w:r>
      <w:ins w:id="487" w:author="Schwarz, Monika" w:date="2017-02-06T11:31:00Z">
        <w:r w:rsidR="00040E64">
          <w:rPr>
            <w:sz w:val="40"/>
          </w:rPr>
          <w:t>.</w:t>
        </w:r>
      </w:ins>
    </w:p>
    <w:p w:rsidR="003F2FB5" w:rsidRDefault="003F2FB5" w:rsidP="003F2FB5">
      <w:pPr>
        <w:contextualSpacing/>
        <w:rPr>
          <w:sz w:val="40"/>
        </w:rPr>
      </w:pPr>
      <w:r w:rsidRPr="00743E42">
        <w:rPr>
          <w:sz w:val="40"/>
        </w:rPr>
        <w:tab/>
      </w:r>
    </w:p>
    <w:p w:rsidR="003F2FB5" w:rsidRPr="00525FE8" w:rsidRDefault="003F2FB5" w:rsidP="003F2FB5">
      <w:pPr>
        <w:contextualSpacing/>
        <w:rPr>
          <w:b/>
          <w:sz w:val="40"/>
        </w:rPr>
      </w:pPr>
      <w:r w:rsidRPr="00525FE8">
        <w:rPr>
          <w:b/>
          <w:sz w:val="40"/>
        </w:rPr>
        <w:t>Refr: Singt dem….</w:t>
      </w:r>
    </w:p>
    <w:p w:rsidR="003F2FB5" w:rsidRPr="00743E42" w:rsidRDefault="003F2FB5" w:rsidP="003F2FB5">
      <w:pPr>
        <w:contextualSpacing/>
        <w:rPr>
          <w:sz w:val="40"/>
        </w:rPr>
      </w:pPr>
    </w:p>
    <w:p w:rsidR="003F2FB5" w:rsidRPr="00743E42" w:rsidRDefault="003F2FB5" w:rsidP="003F2FB5">
      <w:pPr>
        <w:contextualSpacing/>
        <w:rPr>
          <w:sz w:val="40"/>
          <w:u w:val="single"/>
        </w:rPr>
      </w:pPr>
      <w:r w:rsidRPr="00743E42">
        <w:rPr>
          <w:sz w:val="40"/>
          <w:u w:val="single"/>
        </w:rPr>
        <w:t>Vers 2</w:t>
      </w:r>
    </w:p>
    <w:p w:rsidR="003F2FB5" w:rsidRDefault="003F2FB5" w:rsidP="003F2FB5">
      <w:pPr>
        <w:contextualSpacing/>
        <w:rPr>
          <w:sz w:val="40"/>
        </w:rPr>
      </w:pPr>
      <w:r>
        <w:rPr>
          <w:sz w:val="40"/>
        </w:rPr>
        <w:t xml:space="preserve">Sagt unter den Heiden: Der </w:t>
      </w:r>
      <w:del w:id="488" w:author="Schwarz, Monika" w:date="2017-02-06T11:32:00Z">
        <w:r w:rsidDel="00040E64">
          <w:rPr>
            <w:sz w:val="40"/>
          </w:rPr>
          <w:delText xml:space="preserve">Herr </w:delText>
        </w:r>
      </w:del>
      <w:ins w:id="489" w:author="Schwarz, Monika" w:date="2017-02-06T11:32:00Z">
        <w:r w:rsidR="00040E64">
          <w:rPr>
            <w:sz w:val="40"/>
          </w:rPr>
          <w:t xml:space="preserve">HERR </w:t>
        </w:r>
      </w:ins>
      <w:r>
        <w:rPr>
          <w:sz w:val="40"/>
        </w:rPr>
        <w:t>ist König!</w:t>
      </w:r>
    </w:p>
    <w:p w:rsidR="003F2FB5" w:rsidRPr="00743E42" w:rsidRDefault="003F2FB5" w:rsidP="003F2FB5">
      <w:pPr>
        <w:contextualSpacing/>
        <w:rPr>
          <w:sz w:val="40"/>
        </w:rPr>
      </w:pPr>
      <w:r>
        <w:rPr>
          <w:sz w:val="40"/>
        </w:rPr>
        <w:t>Den Himmel und auch die Erde hat er gemacht.</w:t>
      </w:r>
    </w:p>
    <w:p w:rsidR="003F2FB5" w:rsidRDefault="003F2FB5" w:rsidP="003F2FB5">
      <w:pPr>
        <w:contextualSpacing/>
        <w:rPr>
          <w:sz w:val="40"/>
          <w:u w:val="single"/>
        </w:rPr>
      </w:pPr>
    </w:p>
    <w:p w:rsidR="003F2FB5" w:rsidRPr="00743E42" w:rsidRDefault="003F2FB5" w:rsidP="003F2FB5">
      <w:pPr>
        <w:contextualSpacing/>
        <w:rPr>
          <w:sz w:val="40"/>
          <w:u w:val="single"/>
        </w:rPr>
      </w:pPr>
      <w:r w:rsidRPr="00743E42">
        <w:rPr>
          <w:sz w:val="40"/>
          <w:u w:val="single"/>
        </w:rPr>
        <w:t>Bridge</w:t>
      </w:r>
    </w:p>
    <w:p w:rsidR="003F2FB5" w:rsidRPr="00743E42" w:rsidRDefault="003F2FB5" w:rsidP="003F2FB5">
      <w:pPr>
        <w:contextualSpacing/>
        <w:rPr>
          <w:sz w:val="40"/>
        </w:rPr>
      </w:pPr>
      <w:r>
        <w:rPr>
          <w:sz w:val="40"/>
        </w:rPr>
        <w:t xml:space="preserve">Lasst uns nicht </w:t>
      </w:r>
      <w:r w:rsidRPr="00743E42">
        <w:rPr>
          <w:sz w:val="40"/>
        </w:rPr>
        <w:t>eher ruh</w:t>
      </w:r>
      <w:ins w:id="490" w:author="Schwarz, Monika" w:date="2017-02-06T11:32:00Z">
        <w:r w:rsidR="00040E64">
          <w:rPr>
            <w:sz w:val="40"/>
          </w:rPr>
          <w:t>‘</w:t>
        </w:r>
      </w:ins>
      <w:r w:rsidRPr="00743E42">
        <w:rPr>
          <w:sz w:val="40"/>
        </w:rPr>
        <w:t>n</w:t>
      </w:r>
      <w:del w:id="491" w:author="Schwarz, Monika" w:date="2017-02-06T11:32:00Z">
        <w:r w:rsidDel="00040E64">
          <w:rPr>
            <w:sz w:val="40"/>
            <w:lang w:val="hr-HR"/>
          </w:rPr>
          <w:delText>´</w:delText>
        </w:r>
      </w:del>
      <w:r w:rsidRPr="00743E42">
        <w:rPr>
          <w:sz w:val="40"/>
        </w:rPr>
        <w:t>,</w:t>
      </w:r>
    </w:p>
    <w:p w:rsidR="003F2FB5" w:rsidRPr="00743E42" w:rsidRDefault="003F2FB5" w:rsidP="003F2FB5">
      <w:pPr>
        <w:contextualSpacing/>
        <w:rPr>
          <w:sz w:val="40"/>
        </w:rPr>
      </w:pPr>
      <w:r w:rsidRPr="00743E42">
        <w:rPr>
          <w:sz w:val="40"/>
        </w:rPr>
        <w:t>bis jeder Mensch bekennt,</w:t>
      </w:r>
    </w:p>
    <w:p w:rsidR="003F2FB5" w:rsidRPr="00743E42" w:rsidRDefault="003F2FB5" w:rsidP="003F2FB5">
      <w:pPr>
        <w:contextualSpacing/>
        <w:rPr>
          <w:sz w:val="40"/>
        </w:rPr>
      </w:pPr>
      <w:r w:rsidRPr="00743E42">
        <w:rPr>
          <w:sz w:val="40"/>
        </w:rPr>
        <w:t>dass Jesus der Schöpfer, Erlöser</w:t>
      </w:r>
    </w:p>
    <w:p w:rsidR="003F2FB5" w:rsidRDefault="003F2FB5" w:rsidP="003F2FB5">
      <w:pPr>
        <w:contextualSpacing/>
        <w:rPr>
          <w:sz w:val="40"/>
        </w:rPr>
      </w:pPr>
      <w:r w:rsidRPr="00743E42">
        <w:rPr>
          <w:sz w:val="40"/>
        </w:rPr>
        <w:t xml:space="preserve">und Retter und Herr aller Herren ist. </w:t>
      </w:r>
      <w:r w:rsidRPr="00743E42">
        <w:rPr>
          <w:sz w:val="40"/>
        </w:rPr>
        <w:tab/>
      </w:r>
    </w:p>
    <w:p w:rsidR="003F2FB5" w:rsidRPr="00525FE8" w:rsidRDefault="003F2FB5" w:rsidP="003F2FB5">
      <w:pPr>
        <w:contextualSpacing/>
        <w:rPr>
          <w:b/>
          <w:sz w:val="40"/>
        </w:rPr>
      </w:pPr>
      <w:r w:rsidRPr="00525FE8">
        <w:rPr>
          <w:b/>
          <w:sz w:val="40"/>
        </w:rPr>
        <w:t>(2x Refrain)</w:t>
      </w:r>
    </w:p>
    <w:p w:rsidR="003F2FB5" w:rsidRDefault="003F2FB5" w:rsidP="00D20792">
      <w:pPr>
        <w:pStyle w:val="KeinLeerraum"/>
        <w:rPr>
          <w:sz w:val="44"/>
          <w:szCs w:val="44"/>
          <w:bdr w:val="none" w:sz="0" w:space="0" w:color="auto" w:frame="1"/>
          <w:shd w:val="clear" w:color="auto" w:fill="FFFFFF"/>
        </w:rPr>
      </w:pPr>
    </w:p>
    <w:sectPr w:rsidR="003F2FB5" w:rsidSect="00D20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589" w:rsidRDefault="00C92589" w:rsidP="004566F6">
      <w:pPr>
        <w:spacing w:after="0" w:line="240" w:lineRule="auto"/>
      </w:pPr>
      <w:r>
        <w:separator/>
      </w:r>
    </w:p>
  </w:endnote>
  <w:endnote w:type="continuationSeparator" w:id="0">
    <w:p w:rsidR="00C92589" w:rsidRDefault="00C92589" w:rsidP="0045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589" w:rsidRDefault="00C92589" w:rsidP="004566F6">
      <w:pPr>
        <w:spacing w:after="0" w:line="240" w:lineRule="auto"/>
      </w:pPr>
      <w:r>
        <w:separator/>
      </w:r>
    </w:p>
  </w:footnote>
  <w:footnote w:type="continuationSeparator" w:id="0">
    <w:p w:rsidR="00C92589" w:rsidRDefault="00C92589" w:rsidP="0045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11761"/>
    <w:multiLevelType w:val="hybridMultilevel"/>
    <w:tmpl w:val="EF5C2368"/>
    <w:lvl w:ilvl="0" w:tplc="E78EB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38B5"/>
    <w:multiLevelType w:val="hybridMultilevel"/>
    <w:tmpl w:val="0E94A286"/>
    <w:lvl w:ilvl="0" w:tplc="199CC6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k Bosch">
    <w15:presenceInfo w15:providerId="Windows Live" w15:userId="224685cafa711132"/>
  </w15:person>
  <w15:person w15:author="Schwarz, Monika">
    <w15:presenceInfo w15:providerId="AD" w15:userId="S-1-5-21-485253991-1641700192-1491245300-1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92"/>
    <w:rsid w:val="00040E64"/>
    <w:rsid w:val="00062481"/>
    <w:rsid w:val="000D581A"/>
    <w:rsid w:val="000F0D95"/>
    <w:rsid w:val="001222CD"/>
    <w:rsid w:val="00163A27"/>
    <w:rsid w:val="001702EC"/>
    <w:rsid w:val="0020658F"/>
    <w:rsid w:val="00217596"/>
    <w:rsid w:val="00264622"/>
    <w:rsid w:val="002732BA"/>
    <w:rsid w:val="002778E3"/>
    <w:rsid w:val="00286D5C"/>
    <w:rsid w:val="0029267A"/>
    <w:rsid w:val="002C03D4"/>
    <w:rsid w:val="002F519B"/>
    <w:rsid w:val="003F2FB5"/>
    <w:rsid w:val="003F6F25"/>
    <w:rsid w:val="0041338F"/>
    <w:rsid w:val="004566F6"/>
    <w:rsid w:val="004945A0"/>
    <w:rsid w:val="00597D76"/>
    <w:rsid w:val="005E1B45"/>
    <w:rsid w:val="005F2B1E"/>
    <w:rsid w:val="00661A47"/>
    <w:rsid w:val="00694B7C"/>
    <w:rsid w:val="006968BE"/>
    <w:rsid w:val="006A39BA"/>
    <w:rsid w:val="006B378F"/>
    <w:rsid w:val="006C1358"/>
    <w:rsid w:val="006C44AD"/>
    <w:rsid w:val="00723486"/>
    <w:rsid w:val="00731B6E"/>
    <w:rsid w:val="007F1B5D"/>
    <w:rsid w:val="00814BBE"/>
    <w:rsid w:val="0082139F"/>
    <w:rsid w:val="0085527B"/>
    <w:rsid w:val="00855361"/>
    <w:rsid w:val="008B1779"/>
    <w:rsid w:val="008C6D75"/>
    <w:rsid w:val="008D3955"/>
    <w:rsid w:val="00950E10"/>
    <w:rsid w:val="009B3B28"/>
    <w:rsid w:val="009B47AA"/>
    <w:rsid w:val="00A732DE"/>
    <w:rsid w:val="00AB522C"/>
    <w:rsid w:val="00AF3ED8"/>
    <w:rsid w:val="00B4478E"/>
    <w:rsid w:val="00B81776"/>
    <w:rsid w:val="00B85EB3"/>
    <w:rsid w:val="00C27E14"/>
    <w:rsid w:val="00C53F36"/>
    <w:rsid w:val="00C92518"/>
    <w:rsid w:val="00C92589"/>
    <w:rsid w:val="00D20792"/>
    <w:rsid w:val="00D650D6"/>
    <w:rsid w:val="00DA5B13"/>
    <w:rsid w:val="00DA7B06"/>
    <w:rsid w:val="00DB440D"/>
    <w:rsid w:val="00DE77B4"/>
    <w:rsid w:val="00E2125E"/>
    <w:rsid w:val="00E236C2"/>
    <w:rsid w:val="00E30F73"/>
    <w:rsid w:val="00E44720"/>
    <w:rsid w:val="00E66A44"/>
    <w:rsid w:val="00EA0E47"/>
    <w:rsid w:val="00EC4078"/>
    <w:rsid w:val="00ED16D4"/>
    <w:rsid w:val="00F320C0"/>
    <w:rsid w:val="00F91191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42E1"/>
  <w15:chartTrackingRefBased/>
  <w15:docId w15:val="{3945DD72-9120-488B-B065-89B053B3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3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D20792"/>
  </w:style>
  <w:style w:type="character" w:styleId="Fett">
    <w:name w:val="Strong"/>
    <w:basedOn w:val="Absatz-Standardschriftart"/>
    <w:uiPriority w:val="22"/>
    <w:qFormat/>
    <w:rsid w:val="00D20792"/>
    <w:rPr>
      <w:b/>
      <w:bCs/>
    </w:rPr>
  </w:style>
  <w:style w:type="paragraph" w:styleId="KeinLeerraum">
    <w:name w:val="No Spacing"/>
    <w:uiPriority w:val="1"/>
    <w:qFormat/>
    <w:rsid w:val="00D2079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1222C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22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verse">
    <w:name w:val="verse"/>
    <w:basedOn w:val="Absatz-Standardschriftart"/>
    <w:rsid w:val="002778E3"/>
  </w:style>
  <w:style w:type="paragraph" w:styleId="Listenabsatz">
    <w:name w:val="List Paragraph"/>
    <w:basedOn w:val="Standard"/>
    <w:uiPriority w:val="34"/>
    <w:qFormat/>
    <w:rsid w:val="00A732DE"/>
    <w:pPr>
      <w:ind w:left="720"/>
      <w:contextualSpacing/>
    </w:pPr>
  </w:style>
  <w:style w:type="character" w:styleId="Buchtitel">
    <w:name w:val="Book Title"/>
    <w:basedOn w:val="Absatz-Standardschriftart"/>
    <w:uiPriority w:val="33"/>
    <w:qFormat/>
    <w:rsid w:val="00A732DE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3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56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66F6"/>
  </w:style>
  <w:style w:type="paragraph" w:styleId="Fuzeile">
    <w:name w:val="footer"/>
    <w:basedOn w:val="Standard"/>
    <w:link w:val="FuzeileZchn"/>
    <w:uiPriority w:val="99"/>
    <w:unhideWhenUsed/>
    <w:rsid w:val="00456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1274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Bosch</dc:creator>
  <cp:keywords/>
  <dc:description/>
  <cp:lastModifiedBy>Frank Bosch</cp:lastModifiedBy>
  <cp:revision>10</cp:revision>
  <dcterms:created xsi:type="dcterms:W3CDTF">2017-05-02T10:26:00Z</dcterms:created>
  <dcterms:modified xsi:type="dcterms:W3CDTF">2017-05-02T16:59:00Z</dcterms:modified>
</cp:coreProperties>
</file>